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2F10A7"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290FF9B2" w:rsidR="00917471" w:rsidRDefault="00051B41" w:rsidP="00327183">
            <w:pPr>
              <w:rPr>
                <w:b/>
                <w:sz w:val="20"/>
                <w:szCs w:val="20"/>
              </w:rPr>
            </w:pPr>
            <w:r>
              <w:rPr>
                <w:b/>
                <w:sz w:val="20"/>
                <w:szCs w:val="20"/>
              </w:rPr>
              <w:t>V1</w:t>
            </w:r>
            <w:r w:rsidR="00EC3437">
              <w:rPr>
                <w:b/>
                <w:sz w:val="20"/>
                <w:szCs w:val="20"/>
              </w:rPr>
              <w:t>.</w:t>
            </w:r>
            <w:r w:rsidR="002072F5">
              <w:rPr>
                <w:b/>
                <w:sz w:val="20"/>
                <w:szCs w:val="20"/>
              </w:rPr>
              <w:t>9</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19347446" w:rsidR="00E803AE" w:rsidRDefault="002F10A7" w:rsidP="00E803AE">
            <w:pPr>
              <w:rPr>
                <w:b/>
                <w:sz w:val="20"/>
                <w:szCs w:val="20"/>
              </w:rPr>
            </w:pPr>
            <w:sdt>
              <w:sdtPr>
                <w:rPr>
                  <w:b/>
                  <w:sz w:val="20"/>
                  <w:szCs w:val="20"/>
                </w:rPr>
                <w:alias w:val="Issue date"/>
                <w:tag w:val="Issue date"/>
                <w:id w:val="2012406304"/>
                <w:placeholder>
                  <w:docPart w:val="1D433AF2D45C407CB3F3D7A16518BE9D"/>
                </w:placeholder>
                <w:showingPlcHdr/>
                <w:dataBinding w:prefixMappings="xmlns:ns0='http://schemas.microsoft.com/office/2006/coverPageProps' " w:xpath="/ns0:CoverPageProperties[1]/ns0:PublishDate[1]" w:storeItemID="{55AF091B-3C7A-41E3-B477-F2FDAA23CFDA}"/>
                <w:date w:fullDate="2019-11-19T00:00:00Z">
                  <w:dateFormat w:val="dd MMM. yy"/>
                  <w:lid w:val="en-GB"/>
                  <w:storeMappedDataAs w:val="dateTime"/>
                  <w:calendar w:val="gregorian"/>
                </w:date>
              </w:sdtPr>
              <w:sdtEndPr/>
              <w:sdtContent>
                <w:r w:rsidR="002072F5" w:rsidRPr="00320C3F">
                  <w:rPr>
                    <w:rStyle w:val="PlaceholderText"/>
                    <w:b/>
                    <w:sz w:val="20"/>
                    <w:szCs w:val="20"/>
                  </w:rPr>
                  <w:t>[Publish Date]</w:t>
                </w:r>
              </w:sdtContent>
            </w:sdt>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5CCF88" w:rsidR="002072F5" w:rsidRDefault="002F10A7" w:rsidP="00327183">
            <w:pPr>
              <w:spacing w:after="120"/>
              <w:rPr>
                <w:color w:val="0F0F0F"/>
                <w:sz w:val="21"/>
                <w:szCs w:val="21"/>
              </w:rPr>
            </w:pPr>
            <w:sdt>
              <w:sdtPr>
                <w:rPr>
                  <w:b/>
                  <w:sz w:val="20"/>
                  <w:szCs w:val="20"/>
                </w:rPr>
                <w:alias w:val="Issue date"/>
                <w:tag w:val="Issue date"/>
                <w:id w:val="1535152012"/>
                <w:placeholder>
                  <w:docPart w:val="7F506589648F47C0A657601CA11684B7"/>
                </w:placeholder>
                <w:showingPlcHdr/>
                <w:dataBinding w:prefixMappings="xmlns:ns0='http://schemas.microsoft.com/office/2006/coverPageProps' " w:xpath="/ns0:CoverPageProperties[1]/ns0:PublishDate[1]" w:storeItemID="{55AF091B-3C7A-41E3-B477-F2FDAA23CFDA}"/>
                <w:date w:fullDate="2019-11-19T00:00:00Z">
                  <w:dateFormat w:val="dd MMM. yy"/>
                  <w:lid w:val="en-GB"/>
                  <w:storeMappedDataAs w:val="dateTime"/>
                  <w:calendar w:val="gregorian"/>
                </w:date>
              </w:sdtPr>
              <w:sdtEndPr/>
              <w:sdtContent>
                <w:r w:rsidR="00F50029" w:rsidRPr="00320C3F">
                  <w:rPr>
                    <w:rStyle w:val="PlaceholderText"/>
                    <w:b/>
                    <w:sz w:val="20"/>
                    <w:szCs w:val="20"/>
                  </w:rPr>
                  <w:t>[Publish Date]</w:t>
                </w:r>
              </w:sdtContent>
            </w:sdt>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proofErr w:type="spellStart"/>
            <w:r w:rsidRPr="00E46F50">
              <w:rPr>
                <w:color w:val="0F0F0F"/>
                <w:sz w:val="21"/>
                <w:szCs w:val="21"/>
              </w:rPr>
              <w:t>identity_proofing_level</w:t>
            </w:r>
            <w:proofErr w:type="spellEnd"/>
            <w:r>
              <w:rPr>
                <w:color w:val="0F0F0F"/>
                <w:sz w:val="21"/>
                <w:szCs w:val="21"/>
              </w:rPr>
              <w:t xml:space="preserve"> claim</w:t>
            </w:r>
            <w:r w:rsidR="009F1870">
              <w:rPr>
                <w:color w:val="0F0F0F"/>
                <w:sz w:val="21"/>
                <w:szCs w:val="21"/>
              </w:rPr>
              <w:t xml:space="preserve"> and change to section 5.1.1</w:t>
            </w:r>
            <w:ins w:id="1" w:author="Priyanka Mittal" w:date="2020-04-09T16:41:00Z">
              <w:r w:rsidR="00EB6393">
                <w:rPr>
                  <w:color w:val="0F0F0F"/>
                  <w:sz w:val="21"/>
                  <w:szCs w:val="21"/>
                </w:rPr>
                <w:t>, 5.1.3</w:t>
              </w:r>
            </w:ins>
            <w:r w:rsidR="00B30EC3">
              <w:rPr>
                <w:color w:val="0F0F0F"/>
                <w:sz w:val="21"/>
                <w:szCs w:val="21"/>
              </w:rPr>
              <w:t xml:space="preserve"> </w:t>
            </w:r>
            <w:r w:rsidR="00DE5C30">
              <w:rPr>
                <w:color w:val="0F0F0F"/>
                <w:sz w:val="21"/>
                <w:szCs w:val="21"/>
              </w:rPr>
              <w:t>&amp; 7.3</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2" w:name="_30j0zll" w:colFirst="0" w:colLast="0"/>
      <w:bookmarkEnd w:id="2"/>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3CE13DB9" w:rsidR="00917471" w:rsidRDefault="002F10A7" w:rsidP="00327183">
            <w:pPr>
              <w:spacing w:after="120"/>
              <w:rPr>
                <w:color w:val="0F0F0F"/>
                <w:sz w:val="21"/>
                <w:szCs w:val="21"/>
              </w:rPr>
            </w:pPr>
            <w:sdt>
              <w:sdtPr>
                <w:rPr>
                  <w:b/>
                  <w:sz w:val="20"/>
                  <w:szCs w:val="20"/>
                </w:rPr>
                <w:alias w:val="Issue date"/>
                <w:tag w:val="Issue date"/>
                <w:id w:val="-612892304"/>
                <w:placeholder>
                  <w:docPart w:val="DA2FC134FFB14A55B23C836B4E3D0239"/>
                </w:placeholder>
                <w:showingPlcHdr/>
                <w:dataBinding w:prefixMappings="xmlns:ns0='http://schemas.microsoft.com/office/2006/coverPageProps' " w:xpath="/ns0:CoverPageProperties[1]/ns0:PublishDate[1]" w:storeItemID="{55AF091B-3C7A-41E3-B477-F2FDAA23CFDA}"/>
                <w:date w:fullDate="2019-11-19T00:00:00Z">
                  <w:dateFormat w:val="dd MMM. yy"/>
                  <w:lid w:val="en-GB"/>
                  <w:storeMappedDataAs w:val="dateTime"/>
                  <w:calendar w:val="gregorian"/>
                </w:date>
              </w:sdtPr>
              <w:sdtEndPr/>
              <w:sdtContent>
                <w:r w:rsidR="00F50029" w:rsidRPr="00320C3F">
                  <w:rPr>
                    <w:rStyle w:val="PlaceholderText"/>
                    <w:b/>
                    <w:sz w:val="20"/>
                    <w:szCs w:val="20"/>
                  </w:rPr>
                  <w:t>[Publish Date]</w:t>
                </w:r>
              </w:sdtContent>
            </w:sdt>
          </w:p>
        </w:tc>
        <w:tc>
          <w:tcPr>
            <w:tcW w:w="1645" w:type="dxa"/>
            <w:tcBorders>
              <w:top w:val="single" w:sz="4" w:space="0" w:color="000000"/>
              <w:left w:val="nil"/>
            </w:tcBorders>
            <w:shd w:val="clear" w:color="auto" w:fill="auto"/>
            <w:vAlign w:val="center"/>
          </w:tcPr>
          <w:p w14:paraId="775E39E5" w14:textId="71CAC8A2" w:rsidR="00917471" w:rsidRDefault="009C08FB" w:rsidP="00327183">
            <w:pPr>
              <w:spacing w:after="120"/>
              <w:rPr>
                <w:color w:val="0F0F0F"/>
                <w:sz w:val="21"/>
                <w:szCs w:val="21"/>
              </w:rPr>
            </w:pPr>
            <w:r>
              <w:rPr>
                <w:color w:val="0F0F0F"/>
                <w:sz w:val="21"/>
                <w:szCs w:val="21"/>
              </w:rPr>
              <w:t>V1.</w:t>
            </w:r>
            <w:r w:rsidR="00F50029">
              <w:rPr>
                <w:color w:val="0F0F0F"/>
                <w:sz w:val="21"/>
                <w:szCs w:val="21"/>
              </w:rPr>
              <w:t>9</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622A0CAD" w:rsidR="00E652AB" w:rsidRDefault="002F10A7" w:rsidP="00327183">
            <w:pPr>
              <w:spacing w:after="120"/>
              <w:rPr>
                <w:color w:val="0F0F0F"/>
                <w:sz w:val="21"/>
                <w:szCs w:val="21"/>
              </w:rPr>
            </w:pPr>
            <w:sdt>
              <w:sdtPr>
                <w:rPr>
                  <w:b/>
                  <w:sz w:val="20"/>
                  <w:szCs w:val="20"/>
                </w:rPr>
                <w:alias w:val="Issue date"/>
                <w:tag w:val="Issue date"/>
                <w:id w:val="1011799763"/>
                <w:placeholder>
                  <w:docPart w:val="A4171DB5AF274E0C9B8CE6E6A688ED9A"/>
                </w:placeholder>
                <w:showingPlcHdr/>
                <w:dataBinding w:prefixMappings="xmlns:ns0='http://schemas.microsoft.com/office/2006/coverPageProps' " w:xpath="/ns0:CoverPageProperties[1]/ns0:PublishDate[1]" w:storeItemID="{55AF091B-3C7A-41E3-B477-F2FDAA23CFDA}"/>
                <w:date w:fullDate="2019-11-19T00:00:00Z">
                  <w:dateFormat w:val="dd MMM. yy"/>
                  <w:lid w:val="en-GB"/>
                  <w:storeMappedDataAs w:val="dateTime"/>
                  <w:calendar w:val="gregorian"/>
                </w:date>
              </w:sdtPr>
              <w:sdtEndPr/>
              <w:sdtContent>
                <w:r w:rsidR="00F50029" w:rsidRPr="00320C3F">
                  <w:rPr>
                    <w:rStyle w:val="PlaceholderText"/>
                    <w:b/>
                    <w:sz w:val="20"/>
                    <w:szCs w:val="20"/>
                  </w:rPr>
                  <w:t>[Publish Date]</w:t>
                </w:r>
              </w:sdtContent>
            </w:sdt>
          </w:p>
        </w:tc>
        <w:tc>
          <w:tcPr>
            <w:tcW w:w="1645" w:type="dxa"/>
            <w:tcBorders>
              <w:left w:val="nil"/>
            </w:tcBorders>
            <w:shd w:val="clear" w:color="auto" w:fill="auto"/>
            <w:vAlign w:val="center"/>
          </w:tcPr>
          <w:p w14:paraId="7E01DD7E" w14:textId="46DD3401" w:rsidR="00E652AB" w:rsidRDefault="00240A5E" w:rsidP="00327183">
            <w:pPr>
              <w:spacing w:after="120"/>
              <w:rPr>
                <w:color w:val="0F0F0F"/>
                <w:sz w:val="21"/>
                <w:szCs w:val="21"/>
              </w:rPr>
            </w:pPr>
            <w:r>
              <w:rPr>
                <w:color w:val="0F0F0F"/>
                <w:sz w:val="21"/>
                <w:szCs w:val="21"/>
              </w:rPr>
              <w:t>V1.</w:t>
            </w:r>
            <w:r w:rsidR="00F50029">
              <w:rPr>
                <w:color w:val="0F0F0F"/>
                <w:sz w:val="21"/>
                <w:szCs w:val="21"/>
              </w:rPr>
              <w:t>9</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3" w:name="_1fob9te" w:colFirst="0" w:colLast="0"/>
      <w:bookmarkEnd w:id="3"/>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418E57FA" w:rsidR="00917471" w:rsidRDefault="002F10A7" w:rsidP="00327183">
            <w:pPr>
              <w:spacing w:after="120"/>
              <w:rPr>
                <w:color w:val="0F0F0F"/>
                <w:sz w:val="21"/>
                <w:szCs w:val="21"/>
              </w:rPr>
            </w:pPr>
            <w:sdt>
              <w:sdtPr>
                <w:rPr>
                  <w:b/>
                  <w:sz w:val="20"/>
                  <w:szCs w:val="20"/>
                </w:rPr>
                <w:alias w:val="Issue date"/>
                <w:tag w:val="Issue date"/>
                <w:id w:val="99613052"/>
                <w:placeholder>
                  <w:docPart w:val="E9C6E2AC728C42CAB06ACAC301F75B61"/>
                </w:placeholder>
                <w:showingPlcHdr/>
                <w:dataBinding w:prefixMappings="xmlns:ns0='http://schemas.microsoft.com/office/2006/coverPageProps' " w:xpath="/ns0:CoverPageProperties[1]/ns0:PublishDate[1]" w:storeItemID="{55AF091B-3C7A-41E3-B477-F2FDAA23CFDA}"/>
                <w:date w:fullDate="2019-11-19T00:00:00Z">
                  <w:dateFormat w:val="dd MMM. yy"/>
                  <w:lid w:val="en-GB"/>
                  <w:storeMappedDataAs w:val="dateTime"/>
                  <w:calendar w:val="gregorian"/>
                </w:date>
              </w:sdtPr>
              <w:sdtEndPr/>
              <w:sdtContent>
                <w:r w:rsidR="001862AF" w:rsidRPr="00320C3F">
                  <w:rPr>
                    <w:rStyle w:val="PlaceholderText"/>
                    <w:b/>
                    <w:sz w:val="20"/>
                    <w:szCs w:val="20"/>
                  </w:rPr>
                  <w:t>[Publish Date]</w:t>
                </w:r>
              </w:sdtContent>
            </w:sdt>
          </w:p>
        </w:tc>
        <w:tc>
          <w:tcPr>
            <w:tcW w:w="1783" w:type="dxa"/>
            <w:tcBorders>
              <w:top w:val="single" w:sz="4" w:space="0" w:color="000000"/>
              <w:left w:val="nil"/>
            </w:tcBorders>
            <w:vAlign w:val="center"/>
          </w:tcPr>
          <w:p w14:paraId="65C8B965" w14:textId="4149FBC4" w:rsidR="00917471" w:rsidRDefault="00AD4E83" w:rsidP="00327183">
            <w:pPr>
              <w:spacing w:after="120"/>
              <w:rPr>
                <w:color w:val="0F0F0F"/>
                <w:sz w:val="21"/>
                <w:szCs w:val="21"/>
              </w:rPr>
            </w:pPr>
            <w:r>
              <w:rPr>
                <w:color w:val="0F0F0F"/>
                <w:sz w:val="21"/>
                <w:szCs w:val="21"/>
              </w:rPr>
              <w:t>V1.</w:t>
            </w:r>
            <w:r w:rsidR="00337E51">
              <w:rPr>
                <w:color w:val="0F0F0F"/>
                <w:sz w:val="21"/>
                <w:szCs w:val="21"/>
              </w:rPr>
              <w:t>9</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3F419969" w:rsidR="00917471" w:rsidRDefault="002F10A7" w:rsidP="00327183">
            <w:pPr>
              <w:spacing w:after="120"/>
              <w:rPr>
                <w:color w:val="0F0F0F"/>
                <w:sz w:val="21"/>
                <w:szCs w:val="21"/>
              </w:rPr>
            </w:pPr>
            <w:sdt>
              <w:sdtPr>
                <w:rPr>
                  <w:b/>
                  <w:sz w:val="20"/>
                  <w:szCs w:val="20"/>
                </w:rPr>
                <w:alias w:val="Issue date"/>
                <w:tag w:val="Issue date"/>
                <w:id w:val="-241793993"/>
                <w:placeholder>
                  <w:docPart w:val="39E46DCA9BE04CE488B57B834FC5282D"/>
                </w:placeholder>
                <w:showingPlcHdr/>
                <w:dataBinding w:prefixMappings="xmlns:ns0='http://schemas.microsoft.com/office/2006/coverPageProps' " w:xpath="/ns0:CoverPageProperties[1]/ns0:PublishDate[1]" w:storeItemID="{55AF091B-3C7A-41E3-B477-F2FDAA23CFDA}"/>
                <w:date w:fullDate="2019-11-19T00:00:00Z">
                  <w:dateFormat w:val="dd MMM. yy"/>
                  <w:lid w:val="en-GB"/>
                  <w:storeMappedDataAs w:val="dateTime"/>
                  <w:calendar w:val="gregorian"/>
                </w:date>
              </w:sdtPr>
              <w:sdtEndPr/>
              <w:sdtContent>
                <w:r w:rsidR="001862AF" w:rsidRPr="00320C3F">
                  <w:rPr>
                    <w:rStyle w:val="PlaceholderText"/>
                    <w:b/>
                    <w:sz w:val="20"/>
                    <w:szCs w:val="20"/>
                  </w:rPr>
                  <w:t>[Publish Date]</w:t>
                </w:r>
              </w:sdtContent>
            </w:sdt>
          </w:p>
        </w:tc>
        <w:tc>
          <w:tcPr>
            <w:tcW w:w="1783" w:type="dxa"/>
            <w:tcBorders>
              <w:left w:val="nil"/>
            </w:tcBorders>
            <w:vAlign w:val="center"/>
          </w:tcPr>
          <w:p w14:paraId="4E926289" w14:textId="61A55DAB" w:rsidR="00917471" w:rsidRDefault="00FE015D" w:rsidP="00327183">
            <w:pPr>
              <w:spacing w:after="120"/>
              <w:rPr>
                <w:color w:val="0F0F0F"/>
                <w:sz w:val="21"/>
                <w:szCs w:val="21"/>
              </w:rPr>
            </w:pPr>
            <w:r>
              <w:rPr>
                <w:color w:val="0F0F0F"/>
                <w:sz w:val="21"/>
                <w:szCs w:val="21"/>
              </w:rPr>
              <w:t>V1.</w:t>
            </w:r>
            <w:r w:rsidR="00337E51">
              <w:rPr>
                <w:color w:val="0F0F0F"/>
                <w:sz w:val="21"/>
                <w:szCs w:val="21"/>
              </w:rPr>
              <w:t>9</w:t>
            </w:r>
          </w:p>
        </w:tc>
      </w:tr>
    </w:tbl>
    <w:p w14:paraId="4E8B6378" w14:textId="77777777" w:rsidR="00917471" w:rsidRDefault="00917471" w:rsidP="00327183"/>
    <w:p w14:paraId="7A76647C" w14:textId="77777777" w:rsidR="00917471" w:rsidRDefault="00917471" w:rsidP="00327183"/>
    <w:p w14:paraId="2AF9D34C" w14:textId="777777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(e.g.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15AC0A4D" w14:textId="48F7082D" w:rsidR="00F463C4" w:rsidRDefault="00B41E96">
      <w:pPr>
        <w:pStyle w:val="TOC1"/>
        <w:tabs>
          <w:tab w:val="left" w:pos="440"/>
        </w:tabs>
        <w:rPr>
          <w:ins w:id="4" w:author="Priyanka Mittal" w:date="2020-05-14T10:41:00Z"/>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ins w:id="5" w:author="Priyanka Mittal" w:date="2020-05-14T10:41:00Z">
        <w:r w:rsidR="00F463C4" w:rsidRPr="00354665">
          <w:rPr>
            <w:rStyle w:val="Hyperlink"/>
          </w:rPr>
          <w:fldChar w:fldCharType="begin"/>
        </w:r>
        <w:r w:rsidR="00F463C4" w:rsidRPr="00354665">
          <w:rPr>
            <w:rStyle w:val="Hyperlink"/>
          </w:rPr>
          <w:instrText xml:space="preserve"> </w:instrText>
        </w:r>
        <w:r w:rsidR="00F463C4">
          <w:instrText>HYPERLINK \l "_Toc40345294"</w:instrText>
        </w:r>
        <w:r w:rsidR="00F463C4" w:rsidRPr="00354665">
          <w:rPr>
            <w:rStyle w:val="Hyperlink"/>
          </w:rPr>
          <w:instrText xml:space="preserve"> </w:instrText>
        </w:r>
        <w:r w:rsidR="00F463C4" w:rsidRPr="00354665">
          <w:rPr>
            <w:rStyle w:val="Hyperlink"/>
          </w:rPr>
        </w:r>
        <w:r w:rsidR="00F463C4" w:rsidRPr="00354665">
          <w:rPr>
            <w:rStyle w:val="Hyperlink"/>
          </w:rPr>
          <w:fldChar w:fldCharType="separate"/>
        </w:r>
        <w:r w:rsidR="00F463C4" w:rsidRPr="00354665">
          <w:rPr>
            <w:rStyle w:val="Hyperlink"/>
          </w:rPr>
          <w:t>1</w:t>
        </w:r>
        <w:r w:rsidR="00F463C4">
          <w:rPr>
            <w:rFonts w:asciiTheme="minorHAnsi" w:eastAsiaTheme="minorEastAsia" w:hAnsiTheme="minorHAnsi" w:cstheme="minorBidi"/>
            <w:b w:val="0"/>
            <w:color w:val="auto"/>
            <w:sz w:val="22"/>
            <w:szCs w:val="22"/>
          </w:rPr>
          <w:tab/>
        </w:r>
        <w:r w:rsidR="00F463C4" w:rsidRPr="00354665">
          <w:rPr>
            <w:rStyle w:val="Hyperlink"/>
          </w:rPr>
          <w:t>Introduction</w:t>
        </w:r>
        <w:r w:rsidR="00F463C4">
          <w:rPr>
            <w:webHidden/>
          </w:rPr>
          <w:tab/>
        </w:r>
        <w:r w:rsidR="00F463C4">
          <w:rPr>
            <w:webHidden/>
          </w:rPr>
          <w:fldChar w:fldCharType="begin"/>
        </w:r>
        <w:r w:rsidR="00F463C4">
          <w:rPr>
            <w:webHidden/>
          </w:rPr>
          <w:instrText xml:space="preserve"> PAGEREF _Toc40345294 \h </w:instrText>
        </w:r>
        <w:r w:rsidR="00F463C4">
          <w:rPr>
            <w:webHidden/>
          </w:rPr>
        </w:r>
      </w:ins>
      <w:r w:rsidR="00F463C4">
        <w:rPr>
          <w:webHidden/>
        </w:rPr>
        <w:fldChar w:fldCharType="separate"/>
      </w:r>
      <w:ins w:id="6" w:author="Priyanka Mittal" w:date="2020-05-14T10:41:00Z">
        <w:r w:rsidR="00F463C4">
          <w:rPr>
            <w:webHidden/>
          </w:rPr>
          <w:t>5</w:t>
        </w:r>
        <w:r w:rsidR="00F463C4">
          <w:rPr>
            <w:webHidden/>
          </w:rPr>
          <w:fldChar w:fldCharType="end"/>
        </w:r>
        <w:r w:rsidR="00F463C4" w:rsidRPr="00354665">
          <w:rPr>
            <w:rStyle w:val="Hyperlink"/>
          </w:rPr>
          <w:fldChar w:fldCharType="end"/>
        </w:r>
      </w:ins>
    </w:p>
    <w:p w14:paraId="0413E85E" w14:textId="5FDBBC10" w:rsidR="00F463C4" w:rsidRDefault="00F463C4">
      <w:pPr>
        <w:pStyle w:val="TOC2"/>
        <w:tabs>
          <w:tab w:val="left" w:pos="880"/>
          <w:tab w:val="right" w:pos="9016"/>
        </w:tabs>
        <w:rPr>
          <w:ins w:id="7" w:author="Priyanka Mittal" w:date="2020-05-14T10:41:00Z"/>
          <w:rFonts w:asciiTheme="minorHAnsi" w:eastAsiaTheme="minorEastAsia" w:hAnsiTheme="minorHAnsi" w:cstheme="minorBidi"/>
          <w:noProof/>
          <w:sz w:val="22"/>
          <w:szCs w:val="22"/>
        </w:rPr>
      </w:pPr>
      <w:ins w:id="8"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"_Toc40345295"</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1.1</w:t>
        </w:r>
        <w:r>
          <w:rPr>
            <w:rFonts w:asciiTheme="minorHAnsi" w:eastAsiaTheme="minorEastAsia" w:hAnsiTheme="minorHAnsi" w:cstheme="minorBidi"/>
            <w:noProof/>
            <w:sz w:val="22"/>
            <w:szCs w:val="22"/>
          </w:rPr>
          <w:tab/>
        </w:r>
        <w:r w:rsidRPr="00354665">
          <w:rPr>
            <w:rStyle w:val="Hyperlink"/>
            <w:noProof/>
          </w:rPr>
          <w:t>Purpose of Document</w:t>
        </w:r>
        <w:r>
          <w:rPr>
            <w:noProof/>
            <w:webHidden/>
          </w:rPr>
          <w:tab/>
        </w:r>
        <w:r>
          <w:rPr>
            <w:noProof/>
            <w:webHidden/>
          </w:rPr>
          <w:fldChar w:fldCharType="begin"/>
        </w:r>
        <w:r>
          <w:rPr>
            <w:noProof/>
            <w:webHidden/>
          </w:rPr>
          <w:instrText xml:space="preserve"> PAGEREF _Toc40345295 \h </w:instrText>
        </w:r>
        <w:r>
          <w:rPr>
            <w:noProof/>
            <w:webHidden/>
          </w:rPr>
        </w:r>
      </w:ins>
      <w:r>
        <w:rPr>
          <w:noProof/>
          <w:webHidden/>
        </w:rPr>
        <w:fldChar w:fldCharType="separate"/>
      </w:r>
      <w:ins w:id="9" w:author="Priyanka Mittal" w:date="2020-05-14T10:41:00Z">
        <w:r>
          <w:rPr>
            <w:noProof/>
            <w:webHidden/>
          </w:rPr>
          <w:t>5</w:t>
        </w:r>
        <w:r>
          <w:rPr>
            <w:noProof/>
            <w:webHidden/>
          </w:rPr>
          <w:fldChar w:fldCharType="end"/>
        </w:r>
        <w:r w:rsidRPr="00354665">
          <w:rPr>
            <w:rStyle w:val="Hyperlink"/>
            <w:noProof/>
          </w:rPr>
          <w:fldChar w:fldCharType="end"/>
        </w:r>
      </w:ins>
    </w:p>
    <w:p w14:paraId="0AC62110" w14:textId="25880F63" w:rsidR="00F463C4" w:rsidRDefault="00F463C4">
      <w:pPr>
        <w:pStyle w:val="TOC2"/>
        <w:tabs>
          <w:tab w:val="left" w:pos="880"/>
          <w:tab w:val="right" w:pos="9016"/>
        </w:tabs>
        <w:rPr>
          <w:ins w:id="10" w:author="Priyanka Mittal" w:date="2020-05-14T10:41:00Z"/>
          <w:rFonts w:asciiTheme="minorHAnsi" w:eastAsiaTheme="minorEastAsia" w:hAnsiTheme="minorHAnsi" w:cstheme="minorBidi"/>
          <w:noProof/>
          <w:sz w:val="22"/>
          <w:szCs w:val="22"/>
        </w:rPr>
      </w:pPr>
      <w:ins w:id="11"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"_Toc40345296"</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1.2</w:t>
        </w:r>
        <w:r>
          <w:rPr>
            <w:rFonts w:asciiTheme="minorHAnsi" w:eastAsiaTheme="minorEastAsia" w:hAnsiTheme="minorHAnsi" w:cstheme="minorBidi"/>
            <w:noProof/>
            <w:sz w:val="22"/>
            <w:szCs w:val="22"/>
          </w:rPr>
          <w:tab/>
        </w:r>
        <w:r w:rsidRPr="00354665">
          <w:rPr>
            <w:rStyle w:val="Hyperlink"/>
            <w:noProof/>
          </w:rPr>
          <w:t>Audience</w:t>
        </w:r>
        <w:r>
          <w:rPr>
            <w:noProof/>
            <w:webHidden/>
          </w:rPr>
          <w:tab/>
        </w:r>
        <w:r>
          <w:rPr>
            <w:noProof/>
            <w:webHidden/>
          </w:rPr>
          <w:fldChar w:fldCharType="begin"/>
        </w:r>
        <w:r>
          <w:rPr>
            <w:noProof/>
            <w:webHidden/>
          </w:rPr>
          <w:instrText xml:space="preserve"> PAGEREF _Toc40345296 \h </w:instrText>
        </w:r>
        <w:r>
          <w:rPr>
            <w:noProof/>
            <w:webHidden/>
          </w:rPr>
        </w:r>
      </w:ins>
      <w:r>
        <w:rPr>
          <w:noProof/>
          <w:webHidden/>
        </w:rPr>
        <w:fldChar w:fldCharType="separate"/>
      </w:r>
      <w:ins w:id="12" w:author="Priyanka Mittal" w:date="2020-05-14T10:41:00Z">
        <w:r>
          <w:rPr>
            <w:noProof/>
            <w:webHidden/>
          </w:rPr>
          <w:t>5</w:t>
        </w:r>
        <w:r>
          <w:rPr>
            <w:noProof/>
            <w:webHidden/>
          </w:rPr>
          <w:fldChar w:fldCharType="end"/>
        </w:r>
        <w:r w:rsidRPr="00354665">
          <w:rPr>
            <w:rStyle w:val="Hyperlink"/>
            <w:noProof/>
          </w:rPr>
          <w:fldChar w:fldCharType="end"/>
        </w:r>
      </w:ins>
    </w:p>
    <w:p w14:paraId="6DEF1E27" w14:textId="511C7103" w:rsidR="00F463C4" w:rsidRDefault="00F463C4">
      <w:pPr>
        <w:pStyle w:val="TOC2"/>
        <w:tabs>
          <w:tab w:val="left" w:pos="880"/>
          <w:tab w:val="right" w:pos="9016"/>
        </w:tabs>
        <w:rPr>
          <w:ins w:id="13" w:author="Priyanka Mittal" w:date="2020-05-14T10:41:00Z"/>
          <w:rFonts w:asciiTheme="minorHAnsi" w:eastAsiaTheme="minorEastAsia" w:hAnsiTheme="minorHAnsi" w:cstheme="minorBidi"/>
          <w:noProof/>
          <w:sz w:val="22"/>
          <w:szCs w:val="22"/>
        </w:rPr>
      </w:pPr>
      <w:ins w:id="14"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"_Toc40345297"</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1.3</w:t>
        </w:r>
        <w:r>
          <w:rPr>
            <w:rFonts w:asciiTheme="minorHAnsi" w:eastAsiaTheme="minorEastAsia" w:hAnsiTheme="minorHAnsi" w:cstheme="minorBidi"/>
            <w:noProof/>
            <w:sz w:val="22"/>
            <w:szCs w:val="22"/>
          </w:rPr>
          <w:tab/>
        </w:r>
        <w:r w:rsidRPr="00354665">
          <w:rPr>
            <w:rStyle w:val="Hyperlink"/>
            <w:noProof/>
          </w:rPr>
          <w:t>Definitions</w:t>
        </w:r>
        <w:r>
          <w:rPr>
            <w:noProof/>
            <w:webHidden/>
          </w:rPr>
          <w:tab/>
        </w:r>
        <w:r>
          <w:rPr>
            <w:noProof/>
            <w:webHidden/>
          </w:rPr>
          <w:fldChar w:fldCharType="begin"/>
        </w:r>
        <w:r>
          <w:rPr>
            <w:noProof/>
            <w:webHidden/>
          </w:rPr>
          <w:instrText xml:space="preserve"> PAGEREF _Toc40345297 \h </w:instrText>
        </w:r>
        <w:r>
          <w:rPr>
            <w:noProof/>
            <w:webHidden/>
          </w:rPr>
        </w:r>
      </w:ins>
      <w:r>
        <w:rPr>
          <w:noProof/>
          <w:webHidden/>
        </w:rPr>
        <w:fldChar w:fldCharType="separate"/>
      </w:r>
      <w:ins w:id="15" w:author="Priyanka Mittal" w:date="2020-05-14T10:41:00Z">
        <w:r>
          <w:rPr>
            <w:noProof/>
            <w:webHidden/>
          </w:rPr>
          <w:t>5</w:t>
        </w:r>
        <w:r>
          <w:rPr>
            <w:noProof/>
            <w:webHidden/>
          </w:rPr>
          <w:fldChar w:fldCharType="end"/>
        </w:r>
        <w:r w:rsidRPr="00354665">
          <w:rPr>
            <w:rStyle w:val="Hyperlink"/>
            <w:noProof/>
          </w:rPr>
          <w:fldChar w:fldCharType="end"/>
        </w:r>
      </w:ins>
    </w:p>
    <w:p w14:paraId="0964B8FB" w14:textId="18D1D5FC" w:rsidR="00F463C4" w:rsidRDefault="00F463C4">
      <w:pPr>
        <w:pStyle w:val="TOC1"/>
        <w:tabs>
          <w:tab w:val="left" w:pos="440"/>
        </w:tabs>
        <w:rPr>
          <w:ins w:id="16" w:author="Priyanka Mittal" w:date="2020-05-14T10:41:00Z"/>
          <w:rFonts w:asciiTheme="minorHAnsi" w:eastAsiaTheme="minorEastAsia" w:hAnsiTheme="minorHAnsi" w:cstheme="minorBidi"/>
          <w:b w:val="0"/>
          <w:color w:val="auto"/>
          <w:sz w:val="22"/>
          <w:szCs w:val="22"/>
        </w:rPr>
      </w:pPr>
      <w:ins w:id="17" w:author="Priyanka Mittal" w:date="2020-05-14T10:41:00Z">
        <w:r w:rsidRPr="00354665">
          <w:rPr>
            <w:rStyle w:val="Hyperlink"/>
          </w:rPr>
          <w:fldChar w:fldCharType="begin"/>
        </w:r>
        <w:r w:rsidRPr="00354665">
          <w:rPr>
            <w:rStyle w:val="Hyperlink"/>
          </w:rPr>
          <w:instrText xml:space="preserve"> </w:instrText>
        </w:r>
        <w:r>
          <w:instrText>HYPERLINK \l "_Toc40345298"</w:instrText>
        </w:r>
        <w:r w:rsidRPr="00354665">
          <w:rPr>
            <w:rStyle w:val="Hyperlink"/>
          </w:rPr>
          <w:instrText xml:space="preserve"> </w:instrText>
        </w:r>
        <w:r w:rsidRPr="00354665">
          <w:rPr>
            <w:rStyle w:val="Hyperlink"/>
          </w:rPr>
        </w:r>
        <w:r w:rsidRPr="00354665">
          <w:rPr>
            <w:rStyle w:val="Hyperlink"/>
          </w:rPr>
          <w:fldChar w:fldCharType="separate"/>
        </w:r>
        <w:r w:rsidRPr="00354665">
          <w:rPr>
            <w:rStyle w:val="Hyperlink"/>
          </w:rPr>
          <w:t>2</w:t>
        </w:r>
        <w:r>
          <w:rPr>
            <w:rFonts w:asciiTheme="minorHAnsi" w:eastAsiaTheme="minorEastAsia" w:hAnsiTheme="minorHAnsi" w:cstheme="minorBidi"/>
            <w:b w:val="0"/>
            <w:color w:val="auto"/>
            <w:sz w:val="22"/>
            <w:szCs w:val="22"/>
          </w:rPr>
          <w:tab/>
        </w:r>
        <w:r w:rsidRPr="00354665">
          <w:rPr>
            <w:rStyle w:val="Hyperlink"/>
          </w:rPr>
          <w:t>Specification Status</w:t>
        </w:r>
        <w:r>
          <w:rPr>
            <w:webHidden/>
          </w:rPr>
          <w:tab/>
        </w:r>
        <w:r>
          <w:rPr>
            <w:webHidden/>
          </w:rPr>
          <w:fldChar w:fldCharType="begin"/>
        </w:r>
        <w:r>
          <w:rPr>
            <w:webHidden/>
          </w:rPr>
          <w:instrText xml:space="preserve"> PAGEREF _Toc40345298 \h </w:instrText>
        </w:r>
        <w:r>
          <w:rPr>
            <w:webHidden/>
          </w:rPr>
        </w:r>
      </w:ins>
      <w:r>
        <w:rPr>
          <w:webHidden/>
        </w:rPr>
        <w:fldChar w:fldCharType="separate"/>
      </w:r>
      <w:ins w:id="18" w:author="Priyanka Mittal" w:date="2020-05-14T10:41:00Z">
        <w:r>
          <w:rPr>
            <w:webHidden/>
          </w:rPr>
          <w:t>6</w:t>
        </w:r>
        <w:r>
          <w:rPr>
            <w:webHidden/>
          </w:rPr>
          <w:fldChar w:fldCharType="end"/>
        </w:r>
        <w:r w:rsidRPr="00354665">
          <w:rPr>
            <w:rStyle w:val="Hyperlink"/>
          </w:rPr>
          <w:fldChar w:fldCharType="end"/>
        </w:r>
      </w:ins>
    </w:p>
    <w:p w14:paraId="78191D91" w14:textId="02DF90BA" w:rsidR="00F463C4" w:rsidRDefault="00F463C4">
      <w:pPr>
        <w:pStyle w:val="TOC2"/>
        <w:tabs>
          <w:tab w:val="left" w:pos="880"/>
          <w:tab w:val="right" w:pos="9016"/>
        </w:tabs>
        <w:rPr>
          <w:ins w:id="19" w:author="Priyanka Mittal" w:date="2020-05-14T10:41:00Z"/>
          <w:rFonts w:asciiTheme="minorHAnsi" w:eastAsiaTheme="minorEastAsia" w:hAnsiTheme="minorHAnsi" w:cstheme="minorBidi"/>
          <w:noProof/>
          <w:sz w:val="22"/>
          <w:szCs w:val="22"/>
        </w:rPr>
      </w:pPr>
      <w:ins w:id="20"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"_Toc40345299"</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2.1</w:t>
        </w:r>
        <w:r>
          <w:rPr>
            <w:rFonts w:asciiTheme="minorHAnsi" w:eastAsiaTheme="minorEastAsia" w:hAnsiTheme="minorHAnsi" w:cstheme="minorBidi"/>
            <w:noProof/>
            <w:sz w:val="22"/>
            <w:szCs w:val="22"/>
          </w:rPr>
          <w:tab/>
        </w:r>
        <w:r w:rsidRPr="00354665">
          <w:rPr>
            <w:rStyle w:val="Hyperlink"/>
            <w:noProof/>
          </w:rPr>
          <w:t>Scope / Constraints</w:t>
        </w:r>
        <w:r>
          <w:rPr>
            <w:noProof/>
            <w:webHidden/>
          </w:rPr>
          <w:tab/>
        </w:r>
        <w:r>
          <w:rPr>
            <w:noProof/>
            <w:webHidden/>
          </w:rPr>
          <w:fldChar w:fldCharType="begin"/>
        </w:r>
        <w:r>
          <w:rPr>
            <w:noProof/>
            <w:webHidden/>
          </w:rPr>
          <w:instrText xml:space="preserve"> PAGEREF _Toc40345299 \h </w:instrText>
        </w:r>
        <w:r>
          <w:rPr>
            <w:noProof/>
            <w:webHidden/>
          </w:rPr>
        </w:r>
      </w:ins>
      <w:r>
        <w:rPr>
          <w:noProof/>
          <w:webHidden/>
        </w:rPr>
        <w:fldChar w:fldCharType="separate"/>
      </w:r>
      <w:ins w:id="21" w:author="Priyanka Mittal" w:date="2020-05-14T10:41:00Z">
        <w:r>
          <w:rPr>
            <w:noProof/>
            <w:webHidden/>
          </w:rPr>
          <w:t>6</w:t>
        </w:r>
        <w:r>
          <w:rPr>
            <w:noProof/>
            <w:webHidden/>
          </w:rPr>
          <w:fldChar w:fldCharType="end"/>
        </w:r>
        <w:r w:rsidRPr="00354665">
          <w:rPr>
            <w:rStyle w:val="Hyperlink"/>
            <w:noProof/>
          </w:rPr>
          <w:fldChar w:fldCharType="end"/>
        </w:r>
      </w:ins>
    </w:p>
    <w:p w14:paraId="76904034" w14:textId="22F2C951" w:rsidR="00F463C4" w:rsidRDefault="00F463C4">
      <w:pPr>
        <w:pStyle w:val="TOC2"/>
        <w:tabs>
          <w:tab w:val="left" w:pos="880"/>
          <w:tab w:val="right" w:pos="9016"/>
        </w:tabs>
        <w:rPr>
          <w:ins w:id="22" w:author="Priyanka Mittal" w:date="2020-05-14T10:41:00Z"/>
          <w:rFonts w:asciiTheme="minorHAnsi" w:eastAsiaTheme="minorEastAsia" w:hAnsiTheme="minorHAnsi" w:cstheme="minorBidi"/>
          <w:noProof/>
          <w:sz w:val="22"/>
          <w:szCs w:val="22"/>
        </w:rPr>
      </w:pPr>
      <w:ins w:id="23"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"_Toc40345300"</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2.2</w:t>
        </w:r>
        <w:r>
          <w:rPr>
            <w:rFonts w:asciiTheme="minorHAnsi" w:eastAsiaTheme="minorEastAsia" w:hAnsiTheme="minorHAnsi" w:cstheme="minorBidi"/>
            <w:noProof/>
            <w:sz w:val="22"/>
            <w:szCs w:val="22"/>
          </w:rPr>
          <w:tab/>
        </w:r>
        <w:r w:rsidRPr="00354665">
          <w:rPr>
            <w:rStyle w:val="Hyperlink"/>
            <w:noProof/>
          </w:rPr>
          <w:t>Changes in this version</w:t>
        </w:r>
        <w:r>
          <w:rPr>
            <w:noProof/>
            <w:webHidden/>
          </w:rPr>
          <w:tab/>
        </w:r>
        <w:r>
          <w:rPr>
            <w:noProof/>
            <w:webHidden/>
          </w:rPr>
          <w:fldChar w:fldCharType="begin"/>
        </w:r>
        <w:r>
          <w:rPr>
            <w:noProof/>
            <w:webHidden/>
          </w:rPr>
          <w:instrText xml:space="preserve"> PAGEREF _Toc40345300 \h </w:instrText>
        </w:r>
        <w:r>
          <w:rPr>
            <w:noProof/>
            <w:webHidden/>
          </w:rPr>
        </w:r>
      </w:ins>
      <w:r>
        <w:rPr>
          <w:noProof/>
          <w:webHidden/>
        </w:rPr>
        <w:fldChar w:fldCharType="separate"/>
      </w:r>
      <w:ins w:id="24" w:author="Priyanka Mittal" w:date="2020-05-14T10:41:00Z">
        <w:r>
          <w:rPr>
            <w:noProof/>
            <w:webHidden/>
          </w:rPr>
          <w:t>6</w:t>
        </w:r>
        <w:r>
          <w:rPr>
            <w:noProof/>
            <w:webHidden/>
          </w:rPr>
          <w:fldChar w:fldCharType="end"/>
        </w:r>
        <w:r w:rsidRPr="00354665">
          <w:rPr>
            <w:rStyle w:val="Hyperlink"/>
            <w:noProof/>
          </w:rPr>
          <w:fldChar w:fldCharType="end"/>
        </w:r>
      </w:ins>
    </w:p>
    <w:p w14:paraId="16FC06E6" w14:textId="398FE96C" w:rsidR="00F463C4" w:rsidRDefault="00F463C4">
      <w:pPr>
        <w:pStyle w:val="TOC1"/>
        <w:tabs>
          <w:tab w:val="left" w:pos="440"/>
        </w:tabs>
        <w:rPr>
          <w:ins w:id="25" w:author="Priyanka Mittal" w:date="2020-05-14T10:41:00Z"/>
          <w:rFonts w:asciiTheme="minorHAnsi" w:eastAsiaTheme="minorEastAsia" w:hAnsiTheme="minorHAnsi" w:cstheme="minorBidi"/>
          <w:b w:val="0"/>
          <w:color w:val="auto"/>
          <w:sz w:val="22"/>
          <w:szCs w:val="22"/>
        </w:rPr>
      </w:pPr>
      <w:ins w:id="26" w:author="Priyanka Mittal" w:date="2020-05-14T10:41:00Z">
        <w:r w:rsidRPr="00354665">
          <w:rPr>
            <w:rStyle w:val="Hyperlink"/>
          </w:rPr>
          <w:fldChar w:fldCharType="begin"/>
        </w:r>
        <w:r w:rsidRPr="00354665">
          <w:rPr>
            <w:rStyle w:val="Hyperlink"/>
          </w:rPr>
          <w:instrText xml:space="preserve"> </w:instrText>
        </w:r>
        <w:r>
          <w:instrText>HYPERLINK \l "_Toc40345301"</w:instrText>
        </w:r>
        <w:r w:rsidRPr="00354665">
          <w:rPr>
            <w:rStyle w:val="Hyperlink"/>
          </w:rPr>
          <w:instrText xml:space="preserve"> </w:instrText>
        </w:r>
        <w:r w:rsidRPr="00354665">
          <w:rPr>
            <w:rStyle w:val="Hyperlink"/>
          </w:rPr>
        </w:r>
        <w:r w:rsidRPr="00354665">
          <w:rPr>
            <w:rStyle w:val="Hyperlink"/>
          </w:rPr>
          <w:fldChar w:fldCharType="separate"/>
        </w:r>
        <w:r w:rsidRPr="00354665">
          <w:rPr>
            <w:rStyle w:val="Hyperlink"/>
          </w:rPr>
          <w:t>3</w:t>
        </w:r>
        <w:r>
          <w:rPr>
            <w:rFonts w:asciiTheme="minorHAnsi" w:eastAsiaTheme="minorEastAsia" w:hAnsiTheme="minorHAnsi" w:cstheme="minorBidi"/>
            <w:b w:val="0"/>
            <w:color w:val="auto"/>
            <w:sz w:val="22"/>
            <w:szCs w:val="22"/>
          </w:rPr>
          <w:tab/>
        </w:r>
        <w:r w:rsidRPr="00354665">
          <w:rPr>
            <w:rStyle w:val="Hyperlink"/>
          </w:rPr>
          <w:t>Messages Overview</w:t>
        </w:r>
        <w:r>
          <w:rPr>
            <w:webHidden/>
          </w:rPr>
          <w:tab/>
        </w:r>
        <w:r>
          <w:rPr>
            <w:webHidden/>
          </w:rPr>
          <w:fldChar w:fldCharType="begin"/>
        </w:r>
        <w:r>
          <w:rPr>
            <w:webHidden/>
          </w:rPr>
          <w:instrText xml:space="preserve"> PAGEREF _Toc40345301 \h </w:instrText>
        </w:r>
        <w:r>
          <w:rPr>
            <w:webHidden/>
          </w:rPr>
        </w:r>
      </w:ins>
      <w:r>
        <w:rPr>
          <w:webHidden/>
        </w:rPr>
        <w:fldChar w:fldCharType="separate"/>
      </w:r>
      <w:ins w:id="27" w:author="Priyanka Mittal" w:date="2020-05-14T10:41:00Z">
        <w:r>
          <w:rPr>
            <w:webHidden/>
          </w:rPr>
          <w:t>7</w:t>
        </w:r>
        <w:r>
          <w:rPr>
            <w:webHidden/>
          </w:rPr>
          <w:fldChar w:fldCharType="end"/>
        </w:r>
        <w:r w:rsidRPr="00354665">
          <w:rPr>
            <w:rStyle w:val="Hyperlink"/>
          </w:rPr>
          <w:fldChar w:fldCharType="end"/>
        </w:r>
      </w:ins>
    </w:p>
    <w:p w14:paraId="5DA170B5" w14:textId="44B555C4" w:rsidR="00F463C4" w:rsidRDefault="00F463C4">
      <w:pPr>
        <w:pStyle w:val="TOC2"/>
        <w:tabs>
          <w:tab w:val="left" w:pos="880"/>
          <w:tab w:val="right" w:pos="9016"/>
        </w:tabs>
        <w:rPr>
          <w:ins w:id="28" w:author="Priyanka Mittal" w:date="2020-05-14T10:41:00Z"/>
          <w:rFonts w:asciiTheme="minorHAnsi" w:eastAsiaTheme="minorEastAsia" w:hAnsiTheme="minorHAnsi" w:cstheme="minorBidi"/>
          <w:noProof/>
          <w:sz w:val="22"/>
          <w:szCs w:val="22"/>
        </w:rPr>
      </w:pPr>
      <w:ins w:id="29"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"_Toc40345302"</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3.1</w:t>
        </w:r>
        <w:r>
          <w:rPr>
            <w:rFonts w:asciiTheme="minorHAnsi" w:eastAsiaTheme="minorEastAsia" w:hAnsiTheme="minorHAnsi" w:cstheme="minorBidi"/>
            <w:noProof/>
            <w:sz w:val="22"/>
            <w:szCs w:val="22"/>
          </w:rPr>
          <w:tab/>
        </w:r>
        <w:r w:rsidRPr="00354665">
          <w:rPr>
            <w:rStyle w:val="Hyperlink"/>
            <w:noProof/>
          </w:rPr>
          <w:t>Authorization Code Flow</w:t>
        </w:r>
        <w:r>
          <w:rPr>
            <w:noProof/>
            <w:webHidden/>
          </w:rPr>
          <w:tab/>
        </w:r>
        <w:r>
          <w:rPr>
            <w:noProof/>
            <w:webHidden/>
          </w:rPr>
          <w:fldChar w:fldCharType="begin"/>
        </w:r>
        <w:r>
          <w:rPr>
            <w:noProof/>
            <w:webHidden/>
          </w:rPr>
          <w:instrText xml:space="preserve"> PAGEREF _Toc40345302 \h </w:instrText>
        </w:r>
        <w:r>
          <w:rPr>
            <w:noProof/>
            <w:webHidden/>
          </w:rPr>
        </w:r>
      </w:ins>
      <w:r>
        <w:rPr>
          <w:noProof/>
          <w:webHidden/>
        </w:rPr>
        <w:fldChar w:fldCharType="separate"/>
      </w:r>
      <w:ins w:id="30" w:author="Priyanka Mittal" w:date="2020-05-14T10:41:00Z">
        <w:r>
          <w:rPr>
            <w:noProof/>
            <w:webHidden/>
          </w:rPr>
          <w:t>7</w:t>
        </w:r>
        <w:r>
          <w:rPr>
            <w:noProof/>
            <w:webHidden/>
          </w:rPr>
          <w:fldChar w:fldCharType="end"/>
        </w:r>
        <w:r w:rsidRPr="00354665">
          <w:rPr>
            <w:rStyle w:val="Hyperlink"/>
            <w:noProof/>
          </w:rPr>
          <w:fldChar w:fldCharType="end"/>
        </w:r>
      </w:ins>
    </w:p>
    <w:p w14:paraId="156DB0B7" w14:textId="4D2DDE15" w:rsidR="00F463C4" w:rsidRDefault="00F463C4">
      <w:pPr>
        <w:pStyle w:val="TOC2"/>
        <w:tabs>
          <w:tab w:val="left" w:pos="880"/>
          <w:tab w:val="right" w:pos="9016"/>
        </w:tabs>
        <w:rPr>
          <w:ins w:id="31" w:author="Priyanka Mittal" w:date="2020-05-14T10:41:00Z"/>
          <w:rFonts w:asciiTheme="minorHAnsi" w:eastAsiaTheme="minorEastAsia" w:hAnsiTheme="minorHAnsi" w:cstheme="minorBidi"/>
          <w:noProof/>
          <w:sz w:val="22"/>
          <w:szCs w:val="22"/>
        </w:rPr>
      </w:pPr>
      <w:ins w:id="32"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"_Toc40345303"</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3.2</w:t>
        </w:r>
        <w:r>
          <w:rPr>
            <w:rFonts w:asciiTheme="minorHAnsi" w:eastAsiaTheme="minorEastAsia" w:hAnsiTheme="minorHAnsi" w:cstheme="minorBidi"/>
            <w:noProof/>
            <w:sz w:val="22"/>
            <w:szCs w:val="22"/>
          </w:rPr>
          <w:tab/>
        </w:r>
        <w:r w:rsidRPr="00354665">
          <w:rPr>
            <w:rStyle w:val="Hyperlink"/>
            <w:noProof/>
          </w:rPr>
          <w:t>Public and Confidential Clients</w:t>
        </w:r>
        <w:r>
          <w:rPr>
            <w:noProof/>
            <w:webHidden/>
          </w:rPr>
          <w:tab/>
        </w:r>
        <w:r>
          <w:rPr>
            <w:noProof/>
            <w:webHidden/>
          </w:rPr>
          <w:fldChar w:fldCharType="begin"/>
        </w:r>
        <w:r>
          <w:rPr>
            <w:noProof/>
            <w:webHidden/>
          </w:rPr>
          <w:instrText xml:space="preserve"> PAGEREF _Toc40345303 \h </w:instrText>
        </w:r>
        <w:r>
          <w:rPr>
            <w:noProof/>
            <w:webHidden/>
          </w:rPr>
        </w:r>
      </w:ins>
      <w:r>
        <w:rPr>
          <w:noProof/>
          <w:webHidden/>
        </w:rPr>
        <w:fldChar w:fldCharType="separate"/>
      </w:r>
      <w:ins w:id="33" w:author="Priyanka Mittal" w:date="2020-05-14T10:41:00Z">
        <w:r>
          <w:rPr>
            <w:noProof/>
            <w:webHidden/>
          </w:rPr>
          <w:t>9</w:t>
        </w:r>
        <w:r>
          <w:rPr>
            <w:noProof/>
            <w:webHidden/>
          </w:rPr>
          <w:fldChar w:fldCharType="end"/>
        </w:r>
        <w:r w:rsidRPr="00354665">
          <w:rPr>
            <w:rStyle w:val="Hyperlink"/>
            <w:noProof/>
          </w:rPr>
          <w:fldChar w:fldCharType="end"/>
        </w:r>
      </w:ins>
    </w:p>
    <w:p w14:paraId="2C21119B" w14:textId="0A41DC73" w:rsidR="00F463C4" w:rsidRDefault="00F463C4">
      <w:pPr>
        <w:pStyle w:val="TOC2"/>
        <w:tabs>
          <w:tab w:val="left" w:pos="880"/>
          <w:tab w:val="right" w:pos="9016"/>
        </w:tabs>
        <w:rPr>
          <w:ins w:id="34" w:author="Priyanka Mittal" w:date="2020-05-14T10:41:00Z"/>
          <w:rFonts w:asciiTheme="minorHAnsi" w:eastAsiaTheme="minorEastAsia" w:hAnsiTheme="minorHAnsi" w:cstheme="minorBidi"/>
          <w:noProof/>
          <w:sz w:val="22"/>
          <w:szCs w:val="22"/>
        </w:rPr>
      </w:pPr>
      <w:ins w:id="35"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"_Toc40345304"</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3.3</w:t>
        </w:r>
        <w:r>
          <w:rPr>
            <w:rFonts w:asciiTheme="minorHAnsi" w:eastAsiaTheme="minorEastAsia" w:hAnsiTheme="minorHAnsi" w:cstheme="minorBidi"/>
            <w:noProof/>
            <w:sz w:val="22"/>
            <w:szCs w:val="22"/>
          </w:rPr>
          <w:tab/>
        </w:r>
        <w:r w:rsidRPr="00354665">
          <w:rPr>
            <w:rStyle w:val="Hyperlink"/>
            <w:noProof/>
          </w:rPr>
          <w:t>Endpoints</w:t>
        </w:r>
        <w:r>
          <w:rPr>
            <w:noProof/>
            <w:webHidden/>
          </w:rPr>
          <w:tab/>
        </w:r>
        <w:r>
          <w:rPr>
            <w:noProof/>
            <w:webHidden/>
          </w:rPr>
          <w:fldChar w:fldCharType="begin"/>
        </w:r>
        <w:r>
          <w:rPr>
            <w:noProof/>
            <w:webHidden/>
          </w:rPr>
          <w:instrText xml:space="preserve"> PAGEREF _Toc40345304 \h </w:instrText>
        </w:r>
        <w:r>
          <w:rPr>
            <w:noProof/>
            <w:webHidden/>
          </w:rPr>
        </w:r>
      </w:ins>
      <w:r>
        <w:rPr>
          <w:noProof/>
          <w:webHidden/>
        </w:rPr>
        <w:fldChar w:fldCharType="separate"/>
      </w:r>
      <w:ins w:id="36" w:author="Priyanka Mittal" w:date="2020-05-14T10:41:00Z">
        <w:r>
          <w:rPr>
            <w:noProof/>
            <w:webHidden/>
          </w:rPr>
          <w:t>10</w:t>
        </w:r>
        <w:r>
          <w:rPr>
            <w:noProof/>
            <w:webHidden/>
          </w:rPr>
          <w:fldChar w:fldCharType="end"/>
        </w:r>
        <w:r w:rsidRPr="00354665">
          <w:rPr>
            <w:rStyle w:val="Hyperlink"/>
            <w:noProof/>
          </w:rPr>
          <w:fldChar w:fldCharType="end"/>
        </w:r>
      </w:ins>
    </w:p>
    <w:p w14:paraId="0BAD38D6" w14:textId="7764AEBF" w:rsidR="00F463C4" w:rsidRDefault="00F463C4">
      <w:pPr>
        <w:pStyle w:val="TOC2"/>
        <w:tabs>
          <w:tab w:val="left" w:pos="880"/>
          <w:tab w:val="right" w:pos="9016"/>
        </w:tabs>
        <w:rPr>
          <w:ins w:id="37" w:author="Priyanka Mittal" w:date="2020-05-14T10:41:00Z"/>
          <w:rFonts w:asciiTheme="minorHAnsi" w:eastAsiaTheme="minorEastAsia" w:hAnsiTheme="minorHAnsi" w:cstheme="minorBidi"/>
          <w:noProof/>
          <w:sz w:val="22"/>
          <w:szCs w:val="22"/>
        </w:rPr>
      </w:pPr>
      <w:ins w:id="38"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"_Toc40345305"</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3.4</w:t>
        </w:r>
        <w:r>
          <w:rPr>
            <w:rFonts w:asciiTheme="minorHAnsi" w:eastAsiaTheme="minorEastAsia" w:hAnsiTheme="minorHAnsi" w:cstheme="minorBidi"/>
            <w:noProof/>
            <w:sz w:val="22"/>
            <w:szCs w:val="22"/>
          </w:rPr>
          <w:tab/>
        </w:r>
        <w:r w:rsidRPr="00354665">
          <w:rPr>
            <w:rStyle w:val="Hyperlink"/>
            <w:noProof/>
          </w:rPr>
          <w:t>Authorize Endpoint</w:t>
        </w:r>
        <w:r>
          <w:rPr>
            <w:noProof/>
            <w:webHidden/>
          </w:rPr>
          <w:tab/>
        </w:r>
        <w:r>
          <w:rPr>
            <w:noProof/>
            <w:webHidden/>
          </w:rPr>
          <w:fldChar w:fldCharType="begin"/>
        </w:r>
        <w:r>
          <w:rPr>
            <w:noProof/>
            <w:webHidden/>
          </w:rPr>
          <w:instrText xml:space="preserve"> PAGEREF _Toc40345305 \h </w:instrText>
        </w:r>
        <w:r>
          <w:rPr>
            <w:noProof/>
            <w:webHidden/>
          </w:rPr>
        </w:r>
      </w:ins>
      <w:r>
        <w:rPr>
          <w:noProof/>
          <w:webHidden/>
        </w:rPr>
        <w:fldChar w:fldCharType="separate"/>
      </w:r>
      <w:ins w:id="39" w:author="Priyanka Mittal" w:date="2020-05-14T10:41:00Z">
        <w:r>
          <w:rPr>
            <w:noProof/>
            <w:webHidden/>
          </w:rPr>
          <w:t>11</w:t>
        </w:r>
        <w:r>
          <w:rPr>
            <w:noProof/>
            <w:webHidden/>
          </w:rPr>
          <w:fldChar w:fldCharType="end"/>
        </w:r>
        <w:r w:rsidRPr="00354665">
          <w:rPr>
            <w:rStyle w:val="Hyperlink"/>
            <w:noProof/>
          </w:rPr>
          <w:fldChar w:fldCharType="end"/>
        </w:r>
      </w:ins>
    </w:p>
    <w:p w14:paraId="0F6A0ED6" w14:textId="4BD35CDE" w:rsidR="00F463C4" w:rsidRDefault="00F463C4">
      <w:pPr>
        <w:pStyle w:val="TOC2"/>
        <w:tabs>
          <w:tab w:val="left" w:pos="880"/>
          <w:tab w:val="right" w:pos="9016"/>
        </w:tabs>
        <w:rPr>
          <w:ins w:id="40" w:author="Priyanka Mittal" w:date="2020-05-14T10:41:00Z"/>
          <w:rFonts w:asciiTheme="minorHAnsi" w:eastAsiaTheme="minorEastAsia" w:hAnsiTheme="minorHAnsi" w:cstheme="minorBidi"/>
          <w:noProof/>
          <w:sz w:val="22"/>
          <w:szCs w:val="22"/>
        </w:rPr>
      </w:pPr>
      <w:ins w:id="41"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"_Toc40345306"</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3.5</w:t>
        </w:r>
        <w:r>
          <w:rPr>
            <w:rFonts w:asciiTheme="minorHAnsi" w:eastAsiaTheme="minorEastAsia" w:hAnsiTheme="minorHAnsi" w:cstheme="minorBidi"/>
            <w:noProof/>
            <w:sz w:val="22"/>
            <w:szCs w:val="22"/>
          </w:rPr>
          <w:tab/>
        </w:r>
        <w:r w:rsidRPr="00354665">
          <w:rPr>
            <w:rStyle w:val="Hyperlink"/>
            <w:noProof/>
          </w:rPr>
          <w:t>Token Endpoint</w:t>
        </w:r>
        <w:r>
          <w:rPr>
            <w:noProof/>
            <w:webHidden/>
          </w:rPr>
          <w:tab/>
        </w:r>
        <w:r>
          <w:rPr>
            <w:noProof/>
            <w:webHidden/>
          </w:rPr>
          <w:fldChar w:fldCharType="begin"/>
        </w:r>
        <w:r>
          <w:rPr>
            <w:noProof/>
            <w:webHidden/>
          </w:rPr>
          <w:instrText xml:space="preserve"> PAGEREF _Toc40345306 \h </w:instrText>
        </w:r>
        <w:r>
          <w:rPr>
            <w:noProof/>
            <w:webHidden/>
          </w:rPr>
        </w:r>
      </w:ins>
      <w:r>
        <w:rPr>
          <w:noProof/>
          <w:webHidden/>
        </w:rPr>
        <w:fldChar w:fldCharType="separate"/>
      </w:r>
      <w:ins w:id="42" w:author="Priyanka Mittal" w:date="2020-05-14T10:41:00Z">
        <w:r>
          <w:rPr>
            <w:noProof/>
            <w:webHidden/>
          </w:rPr>
          <w:t>20</w:t>
        </w:r>
        <w:r>
          <w:rPr>
            <w:noProof/>
            <w:webHidden/>
          </w:rPr>
          <w:fldChar w:fldCharType="end"/>
        </w:r>
        <w:r w:rsidRPr="00354665">
          <w:rPr>
            <w:rStyle w:val="Hyperlink"/>
            <w:noProof/>
          </w:rPr>
          <w:fldChar w:fldCharType="end"/>
        </w:r>
      </w:ins>
    </w:p>
    <w:p w14:paraId="72C7D7D8" w14:textId="5E74E6D1" w:rsidR="00F463C4" w:rsidRDefault="00F463C4">
      <w:pPr>
        <w:pStyle w:val="TOC2"/>
        <w:tabs>
          <w:tab w:val="left" w:pos="880"/>
          <w:tab w:val="right" w:pos="9016"/>
        </w:tabs>
        <w:rPr>
          <w:ins w:id="43" w:author="Priyanka Mittal" w:date="2020-05-14T10:41:00Z"/>
          <w:rFonts w:asciiTheme="minorHAnsi" w:eastAsiaTheme="minorEastAsia" w:hAnsiTheme="minorHAnsi" w:cstheme="minorBidi"/>
          <w:noProof/>
          <w:sz w:val="22"/>
          <w:szCs w:val="22"/>
        </w:rPr>
      </w:pPr>
      <w:ins w:id="44"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"_Toc40345307"</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3.6</w:t>
        </w:r>
        <w:r>
          <w:rPr>
            <w:rFonts w:asciiTheme="minorHAnsi" w:eastAsiaTheme="minorEastAsia" w:hAnsiTheme="minorHAnsi" w:cstheme="minorBidi"/>
            <w:noProof/>
            <w:sz w:val="22"/>
            <w:szCs w:val="22"/>
          </w:rPr>
          <w:tab/>
        </w:r>
        <w:r w:rsidRPr="00354665">
          <w:rPr>
            <w:rStyle w:val="Hyperlink"/>
            <w:noProof/>
          </w:rPr>
          <w:t>UserInfo Endpoint</w:t>
        </w:r>
        <w:r>
          <w:rPr>
            <w:noProof/>
            <w:webHidden/>
          </w:rPr>
          <w:tab/>
        </w:r>
        <w:r>
          <w:rPr>
            <w:noProof/>
            <w:webHidden/>
          </w:rPr>
          <w:fldChar w:fldCharType="begin"/>
        </w:r>
        <w:r>
          <w:rPr>
            <w:noProof/>
            <w:webHidden/>
          </w:rPr>
          <w:instrText xml:space="preserve"> PAGEREF _Toc40345307 \h </w:instrText>
        </w:r>
        <w:r>
          <w:rPr>
            <w:noProof/>
            <w:webHidden/>
          </w:rPr>
        </w:r>
      </w:ins>
      <w:r>
        <w:rPr>
          <w:noProof/>
          <w:webHidden/>
        </w:rPr>
        <w:fldChar w:fldCharType="separate"/>
      </w:r>
      <w:ins w:id="45" w:author="Priyanka Mittal" w:date="2020-05-14T10:41:00Z">
        <w:r>
          <w:rPr>
            <w:noProof/>
            <w:webHidden/>
          </w:rPr>
          <w:t>24</w:t>
        </w:r>
        <w:r>
          <w:rPr>
            <w:noProof/>
            <w:webHidden/>
          </w:rPr>
          <w:fldChar w:fldCharType="end"/>
        </w:r>
        <w:r w:rsidRPr="00354665">
          <w:rPr>
            <w:rStyle w:val="Hyperlink"/>
            <w:noProof/>
          </w:rPr>
          <w:fldChar w:fldCharType="end"/>
        </w:r>
      </w:ins>
    </w:p>
    <w:p w14:paraId="77B06AD5" w14:textId="65A321F9" w:rsidR="00F463C4" w:rsidRDefault="00F463C4">
      <w:pPr>
        <w:pStyle w:val="TOC1"/>
        <w:tabs>
          <w:tab w:val="left" w:pos="440"/>
        </w:tabs>
        <w:rPr>
          <w:ins w:id="46" w:author="Priyanka Mittal" w:date="2020-05-14T10:41:00Z"/>
          <w:rFonts w:asciiTheme="minorHAnsi" w:eastAsiaTheme="minorEastAsia" w:hAnsiTheme="minorHAnsi" w:cstheme="minorBidi"/>
          <w:b w:val="0"/>
          <w:color w:val="auto"/>
          <w:sz w:val="22"/>
          <w:szCs w:val="22"/>
        </w:rPr>
      </w:pPr>
      <w:ins w:id="47" w:author="Priyanka Mittal" w:date="2020-05-14T10:41:00Z">
        <w:r w:rsidRPr="00354665">
          <w:rPr>
            <w:rStyle w:val="Hyperlink"/>
          </w:rPr>
          <w:fldChar w:fldCharType="begin"/>
        </w:r>
        <w:r w:rsidRPr="00354665">
          <w:rPr>
            <w:rStyle w:val="Hyperlink"/>
          </w:rPr>
          <w:instrText xml:space="preserve"> </w:instrText>
        </w:r>
        <w:r>
          <w:instrText>HYPERLINK \l "_Toc40345308"</w:instrText>
        </w:r>
        <w:r w:rsidRPr="00354665">
          <w:rPr>
            <w:rStyle w:val="Hyperlink"/>
          </w:rPr>
          <w:instrText xml:space="preserve"> </w:instrText>
        </w:r>
        <w:r w:rsidRPr="00354665">
          <w:rPr>
            <w:rStyle w:val="Hyperlink"/>
          </w:rPr>
        </w:r>
        <w:r w:rsidRPr="00354665">
          <w:rPr>
            <w:rStyle w:val="Hyperlink"/>
          </w:rPr>
          <w:fldChar w:fldCharType="separate"/>
        </w:r>
        <w:r w:rsidRPr="00354665">
          <w:rPr>
            <w:rStyle w:val="Hyperlink"/>
            <w:lang w:eastAsia="en-US"/>
          </w:rPr>
          <w:t>4</w:t>
        </w:r>
        <w:r>
          <w:rPr>
            <w:rFonts w:asciiTheme="minorHAnsi" w:eastAsiaTheme="minorEastAsia" w:hAnsiTheme="minorHAnsi" w:cstheme="minorBidi"/>
            <w:b w:val="0"/>
            <w:color w:val="auto"/>
            <w:sz w:val="22"/>
            <w:szCs w:val="22"/>
          </w:rPr>
          <w:tab/>
        </w:r>
        <w:r w:rsidRPr="00354665">
          <w:rPr>
            <w:rStyle w:val="Hyperlink"/>
            <w:lang w:eastAsia="en-US"/>
          </w:rPr>
          <w:t>Tokens</w:t>
        </w:r>
        <w:r>
          <w:rPr>
            <w:webHidden/>
          </w:rPr>
          <w:tab/>
        </w:r>
        <w:r>
          <w:rPr>
            <w:webHidden/>
          </w:rPr>
          <w:fldChar w:fldCharType="begin"/>
        </w:r>
        <w:r>
          <w:rPr>
            <w:webHidden/>
          </w:rPr>
          <w:instrText xml:space="preserve"> PAGEREF _Toc40345308 \h </w:instrText>
        </w:r>
        <w:r>
          <w:rPr>
            <w:webHidden/>
          </w:rPr>
        </w:r>
      </w:ins>
      <w:r>
        <w:rPr>
          <w:webHidden/>
        </w:rPr>
        <w:fldChar w:fldCharType="separate"/>
      </w:r>
      <w:ins w:id="48" w:author="Priyanka Mittal" w:date="2020-05-14T10:41:00Z">
        <w:r>
          <w:rPr>
            <w:webHidden/>
          </w:rPr>
          <w:t>31</w:t>
        </w:r>
        <w:r>
          <w:rPr>
            <w:webHidden/>
          </w:rPr>
          <w:fldChar w:fldCharType="end"/>
        </w:r>
        <w:r w:rsidRPr="00354665">
          <w:rPr>
            <w:rStyle w:val="Hyperlink"/>
          </w:rPr>
          <w:fldChar w:fldCharType="end"/>
        </w:r>
      </w:ins>
    </w:p>
    <w:p w14:paraId="45FF66D6" w14:textId="77524543" w:rsidR="00F463C4" w:rsidRDefault="00F463C4">
      <w:pPr>
        <w:pStyle w:val="TOC2"/>
        <w:tabs>
          <w:tab w:val="left" w:pos="880"/>
          <w:tab w:val="right" w:pos="9016"/>
        </w:tabs>
        <w:rPr>
          <w:ins w:id="49" w:author="Priyanka Mittal" w:date="2020-05-14T10:41:00Z"/>
          <w:rFonts w:asciiTheme="minorHAnsi" w:eastAsiaTheme="minorEastAsia" w:hAnsiTheme="minorHAnsi" w:cstheme="minorBidi"/>
          <w:noProof/>
          <w:sz w:val="22"/>
          <w:szCs w:val="22"/>
        </w:rPr>
      </w:pPr>
      <w:ins w:id="50"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"_Toc40345309"</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4.1</w:t>
        </w:r>
        <w:r>
          <w:rPr>
            <w:rFonts w:asciiTheme="minorHAnsi" w:eastAsiaTheme="minorEastAsia" w:hAnsiTheme="minorHAnsi" w:cstheme="minorBidi"/>
            <w:noProof/>
            <w:sz w:val="22"/>
            <w:szCs w:val="22"/>
          </w:rPr>
          <w:tab/>
        </w:r>
        <w:r w:rsidRPr="00354665">
          <w:rPr>
            <w:rStyle w:val="Hyperlink"/>
            <w:noProof/>
          </w:rPr>
          <w:t>JWT Header</w:t>
        </w:r>
        <w:r>
          <w:rPr>
            <w:noProof/>
            <w:webHidden/>
          </w:rPr>
          <w:tab/>
        </w:r>
        <w:r>
          <w:rPr>
            <w:noProof/>
            <w:webHidden/>
          </w:rPr>
          <w:fldChar w:fldCharType="begin"/>
        </w:r>
        <w:r>
          <w:rPr>
            <w:noProof/>
            <w:webHidden/>
          </w:rPr>
          <w:instrText xml:space="preserve"> PAGEREF _Toc40345309 \h </w:instrText>
        </w:r>
        <w:r>
          <w:rPr>
            <w:noProof/>
            <w:webHidden/>
          </w:rPr>
        </w:r>
      </w:ins>
      <w:r>
        <w:rPr>
          <w:noProof/>
          <w:webHidden/>
        </w:rPr>
        <w:fldChar w:fldCharType="separate"/>
      </w:r>
      <w:ins w:id="51" w:author="Priyanka Mittal" w:date="2020-05-14T10:41:00Z">
        <w:r>
          <w:rPr>
            <w:noProof/>
            <w:webHidden/>
          </w:rPr>
          <w:t>31</w:t>
        </w:r>
        <w:r>
          <w:rPr>
            <w:noProof/>
            <w:webHidden/>
          </w:rPr>
          <w:fldChar w:fldCharType="end"/>
        </w:r>
        <w:r w:rsidRPr="00354665">
          <w:rPr>
            <w:rStyle w:val="Hyperlink"/>
            <w:noProof/>
          </w:rPr>
          <w:fldChar w:fldCharType="end"/>
        </w:r>
      </w:ins>
    </w:p>
    <w:p w14:paraId="72190A83" w14:textId="10822B3A" w:rsidR="00F463C4" w:rsidRDefault="00F463C4">
      <w:pPr>
        <w:pStyle w:val="TOC2"/>
        <w:tabs>
          <w:tab w:val="left" w:pos="880"/>
          <w:tab w:val="right" w:pos="9016"/>
        </w:tabs>
        <w:rPr>
          <w:ins w:id="52" w:author="Priyanka Mittal" w:date="2020-05-14T10:41:00Z"/>
          <w:rFonts w:asciiTheme="minorHAnsi" w:eastAsiaTheme="minorEastAsia" w:hAnsiTheme="minorHAnsi" w:cstheme="minorBidi"/>
          <w:noProof/>
          <w:sz w:val="22"/>
          <w:szCs w:val="22"/>
        </w:rPr>
      </w:pPr>
      <w:ins w:id="53"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"_Toc40345310"</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4.2</w:t>
        </w:r>
        <w:r>
          <w:rPr>
            <w:rFonts w:asciiTheme="minorHAnsi" w:eastAsiaTheme="minorEastAsia" w:hAnsiTheme="minorHAnsi" w:cstheme="minorBidi"/>
            <w:noProof/>
            <w:sz w:val="22"/>
            <w:szCs w:val="22"/>
          </w:rPr>
          <w:tab/>
        </w:r>
        <w:r w:rsidRPr="00354665">
          <w:rPr>
            <w:rStyle w:val="Hyperlink"/>
            <w:noProof/>
          </w:rPr>
          <w:t>ID Token Payload</w:t>
        </w:r>
        <w:r>
          <w:rPr>
            <w:noProof/>
            <w:webHidden/>
          </w:rPr>
          <w:tab/>
        </w:r>
        <w:r>
          <w:rPr>
            <w:noProof/>
            <w:webHidden/>
          </w:rPr>
          <w:fldChar w:fldCharType="begin"/>
        </w:r>
        <w:r>
          <w:rPr>
            <w:noProof/>
            <w:webHidden/>
          </w:rPr>
          <w:instrText xml:space="preserve"> PAGEREF _Toc40345310 \h </w:instrText>
        </w:r>
        <w:r>
          <w:rPr>
            <w:noProof/>
            <w:webHidden/>
          </w:rPr>
        </w:r>
      </w:ins>
      <w:r>
        <w:rPr>
          <w:noProof/>
          <w:webHidden/>
        </w:rPr>
        <w:fldChar w:fldCharType="separate"/>
      </w:r>
      <w:ins w:id="54" w:author="Priyanka Mittal" w:date="2020-05-14T10:41:00Z">
        <w:r>
          <w:rPr>
            <w:noProof/>
            <w:webHidden/>
          </w:rPr>
          <w:t>31</w:t>
        </w:r>
        <w:r>
          <w:rPr>
            <w:noProof/>
            <w:webHidden/>
          </w:rPr>
          <w:fldChar w:fldCharType="end"/>
        </w:r>
        <w:r w:rsidRPr="00354665">
          <w:rPr>
            <w:rStyle w:val="Hyperlink"/>
            <w:noProof/>
          </w:rPr>
          <w:fldChar w:fldCharType="end"/>
        </w:r>
      </w:ins>
    </w:p>
    <w:p w14:paraId="45B53D93" w14:textId="4743F294" w:rsidR="00F463C4" w:rsidRDefault="00F463C4">
      <w:pPr>
        <w:pStyle w:val="TOC2"/>
        <w:tabs>
          <w:tab w:val="left" w:pos="880"/>
          <w:tab w:val="right" w:pos="9016"/>
        </w:tabs>
        <w:rPr>
          <w:ins w:id="55" w:author="Priyanka Mittal" w:date="2020-05-14T10:41:00Z"/>
          <w:rFonts w:asciiTheme="minorHAnsi" w:eastAsiaTheme="minorEastAsia" w:hAnsiTheme="minorHAnsi" w:cstheme="minorBidi"/>
          <w:noProof/>
          <w:sz w:val="22"/>
          <w:szCs w:val="22"/>
        </w:rPr>
      </w:pPr>
      <w:ins w:id="56"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"_Toc40345311"</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4.3</w:t>
        </w:r>
        <w:r>
          <w:rPr>
            <w:rFonts w:asciiTheme="minorHAnsi" w:eastAsiaTheme="minorEastAsia" w:hAnsiTheme="minorHAnsi" w:cstheme="minorBidi"/>
            <w:noProof/>
            <w:sz w:val="22"/>
            <w:szCs w:val="22"/>
          </w:rPr>
          <w:tab/>
        </w:r>
        <w:r w:rsidRPr="00354665">
          <w:rPr>
            <w:rStyle w:val="Hyperlink"/>
            <w:noProof/>
          </w:rPr>
          <w:t>Access Token Payload</w:t>
        </w:r>
        <w:r>
          <w:rPr>
            <w:noProof/>
            <w:webHidden/>
          </w:rPr>
          <w:tab/>
        </w:r>
        <w:r>
          <w:rPr>
            <w:noProof/>
            <w:webHidden/>
          </w:rPr>
          <w:fldChar w:fldCharType="begin"/>
        </w:r>
        <w:r>
          <w:rPr>
            <w:noProof/>
            <w:webHidden/>
          </w:rPr>
          <w:instrText xml:space="preserve"> PAGEREF _Toc40345311 \h </w:instrText>
        </w:r>
        <w:r>
          <w:rPr>
            <w:noProof/>
            <w:webHidden/>
          </w:rPr>
        </w:r>
      </w:ins>
      <w:r>
        <w:rPr>
          <w:noProof/>
          <w:webHidden/>
        </w:rPr>
        <w:fldChar w:fldCharType="separate"/>
      </w:r>
      <w:ins w:id="57" w:author="Priyanka Mittal" w:date="2020-05-14T10:41:00Z">
        <w:r>
          <w:rPr>
            <w:noProof/>
            <w:webHidden/>
          </w:rPr>
          <w:t>35</w:t>
        </w:r>
        <w:r>
          <w:rPr>
            <w:noProof/>
            <w:webHidden/>
          </w:rPr>
          <w:fldChar w:fldCharType="end"/>
        </w:r>
        <w:r w:rsidRPr="00354665">
          <w:rPr>
            <w:rStyle w:val="Hyperlink"/>
            <w:noProof/>
          </w:rPr>
          <w:fldChar w:fldCharType="end"/>
        </w:r>
      </w:ins>
    </w:p>
    <w:p w14:paraId="5507FF27" w14:textId="34343108" w:rsidR="00F463C4" w:rsidRDefault="00F463C4">
      <w:pPr>
        <w:pStyle w:val="TOC2"/>
        <w:tabs>
          <w:tab w:val="left" w:pos="880"/>
          <w:tab w:val="right" w:pos="9016"/>
        </w:tabs>
        <w:rPr>
          <w:ins w:id="58" w:author="Priyanka Mittal" w:date="2020-05-14T10:41:00Z"/>
          <w:rFonts w:asciiTheme="minorHAnsi" w:eastAsiaTheme="minorEastAsia" w:hAnsiTheme="minorHAnsi" w:cstheme="minorBidi"/>
          <w:noProof/>
          <w:sz w:val="22"/>
          <w:szCs w:val="22"/>
        </w:rPr>
      </w:pPr>
      <w:ins w:id="59"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"_Toc40345312"</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4.4</w:t>
        </w:r>
        <w:r>
          <w:rPr>
            <w:rFonts w:asciiTheme="minorHAnsi" w:eastAsiaTheme="minorEastAsia" w:hAnsiTheme="minorHAnsi" w:cstheme="minorBidi"/>
            <w:noProof/>
            <w:sz w:val="22"/>
            <w:szCs w:val="22"/>
          </w:rPr>
          <w:tab/>
        </w:r>
        <w:r w:rsidRPr="00354665">
          <w:rPr>
            <w:rStyle w:val="Hyperlink"/>
            <w:noProof/>
          </w:rPr>
          <w:t>JOSE Signing</w:t>
        </w:r>
        <w:r>
          <w:rPr>
            <w:noProof/>
            <w:webHidden/>
          </w:rPr>
          <w:tab/>
        </w:r>
        <w:r>
          <w:rPr>
            <w:noProof/>
            <w:webHidden/>
          </w:rPr>
          <w:fldChar w:fldCharType="begin"/>
        </w:r>
        <w:r>
          <w:rPr>
            <w:noProof/>
            <w:webHidden/>
          </w:rPr>
          <w:instrText xml:space="preserve"> PAGEREF _Toc40345312 \h </w:instrText>
        </w:r>
        <w:r>
          <w:rPr>
            <w:noProof/>
            <w:webHidden/>
          </w:rPr>
        </w:r>
      </w:ins>
      <w:r>
        <w:rPr>
          <w:noProof/>
          <w:webHidden/>
        </w:rPr>
        <w:fldChar w:fldCharType="separate"/>
      </w:r>
      <w:ins w:id="60" w:author="Priyanka Mittal" w:date="2020-05-14T10:41:00Z">
        <w:r>
          <w:rPr>
            <w:noProof/>
            <w:webHidden/>
          </w:rPr>
          <w:t>37</w:t>
        </w:r>
        <w:r>
          <w:rPr>
            <w:noProof/>
            <w:webHidden/>
          </w:rPr>
          <w:fldChar w:fldCharType="end"/>
        </w:r>
        <w:r w:rsidRPr="00354665">
          <w:rPr>
            <w:rStyle w:val="Hyperlink"/>
            <w:noProof/>
          </w:rPr>
          <w:fldChar w:fldCharType="end"/>
        </w:r>
      </w:ins>
    </w:p>
    <w:p w14:paraId="2ED45156" w14:textId="09A1E76A" w:rsidR="00F463C4" w:rsidRDefault="00F463C4">
      <w:pPr>
        <w:pStyle w:val="TOC1"/>
        <w:tabs>
          <w:tab w:val="left" w:pos="440"/>
        </w:tabs>
        <w:rPr>
          <w:ins w:id="61" w:author="Priyanka Mittal" w:date="2020-05-14T10:41:00Z"/>
          <w:rFonts w:asciiTheme="minorHAnsi" w:eastAsiaTheme="minorEastAsia" w:hAnsiTheme="minorHAnsi" w:cstheme="minorBidi"/>
          <w:b w:val="0"/>
          <w:color w:val="auto"/>
          <w:sz w:val="22"/>
          <w:szCs w:val="22"/>
        </w:rPr>
      </w:pPr>
      <w:ins w:id="62" w:author="Priyanka Mittal" w:date="2020-05-14T10:41:00Z">
        <w:r w:rsidRPr="00354665">
          <w:rPr>
            <w:rStyle w:val="Hyperlink"/>
          </w:rPr>
          <w:fldChar w:fldCharType="begin"/>
        </w:r>
        <w:r w:rsidRPr="00354665">
          <w:rPr>
            <w:rStyle w:val="Hyperlink"/>
          </w:rPr>
          <w:instrText xml:space="preserve"> </w:instrText>
        </w:r>
        <w:r>
          <w:instrText>HYPERLINK \l "_Toc40345313"</w:instrText>
        </w:r>
        <w:r w:rsidRPr="00354665">
          <w:rPr>
            <w:rStyle w:val="Hyperlink"/>
          </w:rPr>
          <w:instrText xml:space="preserve"> </w:instrText>
        </w:r>
        <w:r w:rsidRPr="00354665">
          <w:rPr>
            <w:rStyle w:val="Hyperlink"/>
          </w:rPr>
        </w:r>
        <w:r w:rsidRPr="00354665">
          <w:rPr>
            <w:rStyle w:val="Hyperlink"/>
          </w:rPr>
          <w:fldChar w:fldCharType="separate"/>
        </w:r>
        <w:r w:rsidRPr="00354665">
          <w:rPr>
            <w:rStyle w:val="Hyperlink"/>
            <w:lang w:eastAsia="en-US"/>
          </w:rPr>
          <w:t>5</w:t>
        </w:r>
        <w:r>
          <w:rPr>
            <w:rFonts w:asciiTheme="minorHAnsi" w:eastAsiaTheme="minorEastAsia" w:hAnsiTheme="minorHAnsi" w:cstheme="minorBidi"/>
            <w:b w:val="0"/>
            <w:color w:val="auto"/>
            <w:sz w:val="22"/>
            <w:szCs w:val="22"/>
          </w:rPr>
          <w:tab/>
        </w:r>
        <w:r w:rsidRPr="00354665">
          <w:rPr>
            <w:rStyle w:val="Hyperlink"/>
            <w:lang w:eastAsia="en-US"/>
          </w:rPr>
          <w:t>Data View</w:t>
        </w:r>
        <w:r>
          <w:rPr>
            <w:webHidden/>
          </w:rPr>
          <w:tab/>
        </w:r>
        <w:r>
          <w:rPr>
            <w:webHidden/>
          </w:rPr>
          <w:fldChar w:fldCharType="begin"/>
        </w:r>
        <w:r>
          <w:rPr>
            <w:webHidden/>
          </w:rPr>
          <w:instrText xml:space="preserve"> PAGEREF _Toc40345313 \h </w:instrText>
        </w:r>
        <w:r>
          <w:rPr>
            <w:webHidden/>
          </w:rPr>
        </w:r>
      </w:ins>
      <w:r>
        <w:rPr>
          <w:webHidden/>
        </w:rPr>
        <w:fldChar w:fldCharType="separate"/>
      </w:r>
      <w:ins w:id="63" w:author="Priyanka Mittal" w:date="2020-05-14T10:41:00Z">
        <w:r>
          <w:rPr>
            <w:webHidden/>
          </w:rPr>
          <w:t>38</w:t>
        </w:r>
        <w:r>
          <w:rPr>
            <w:webHidden/>
          </w:rPr>
          <w:fldChar w:fldCharType="end"/>
        </w:r>
        <w:r w:rsidRPr="00354665">
          <w:rPr>
            <w:rStyle w:val="Hyperlink"/>
          </w:rPr>
          <w:fldChar w:fldCharType="end"/>
        </w:r>
      </w:ins>
    </w:p>
    <w:p w14:paraId="224125BD" w14:textId="73C7A24A" w:rsidR="00F463C4" w:rsidRDefault="00F463C4">
      <w:pPr>
        <w:pStyle w:val="TOC2"/>
        <w:tabs>
          <w:tab w:val="left" w:pos="880"/>
          <w:tab w:val="right" w:pos="9016"/>
        </w:tabs>
        <w:rPr>
          <w:ins w:id="64" w:author="Priyanka Mittal" w:date="2020-05-14T10:41:00Z"/>
          <w:rFonts w:asciiTheme="minorHAnsi" w:eastAsiaTheme="minorEastAsia" w:hAnsiTheme="minorHAnsi" w:cstheme="minorBidi"/>
          <w:noProof/>
          <w:sz w:val="22"/>
          <w:szCs w:val="22"/>
        </w:rPr>
      </w:pPr>
      <w:ins w:id="65"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"_Toc40345314"</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5.1</w:t>
        </w:r>
        <w:r>
          <w:rPr>
            <w:rFonts w:asciiTheme="minorHAnsi" w:eastAsiaTheme="minorEastAsia" w:hAnsiTheme="minorHAnsi" w:cstheme="minorBidi"/>
            <w:noProof/>
            <w:sz w:val="22"/>
            <w:szCs w:val="22"/>
          </w:rPr>
          <w:tab/>
        </w:r>
        <w:r w:rsidRPr="00354665">
          <w:rPr>
            <w:rStyle w:val="Hyperlink"/>
            <w:noProof/>
          </w:rPr>
          <w:t>Vectors of Trust</w:t>
        </w:r>
        <w:r>
          <w:rPr>
            <w:noProof/>
            <w:webHidden/>
          </w:rPr>
          <w:tab/>
        </w:r>
        <w:r>
          <w:rPr>
            <w:noProof/>
            <w:webHidden/>
          </w:rPr>
          <w:fldChar w:fldCharType="begin"/>
        </w:r>
        <w:r>
          <w:rPr>
            <w:noProof/>
            <w:webHidden/>
          </w:rPr>
          <w:instrText xml:space="preserve"> PAGEREF _Toc40345314 \h </w:instrText>
        </w:r>
        <w:r>
          <w:rPr>
            <w:noProof/>
            <w:webHidden/>
          </w:rPr>
        </w:r>
      </w:ins>
      <w:r>
        <w:rPr>
          <w:noProof/>
          <w:webHidden/>
        </w:rPr>
        <w:fldChar w:fldCharType="separate"/>
      </w:r>
      <w:ins w:id="66" w:author="Priyanka Mittal" w:date="2020-05-14T10:41:00Z">
        <w:r>
          <w:rPr>
            <w:noProof/>
            <w:webHidden/>
          </w:rPr>
          <w:t>38</w:t>
        </w:r>
        <w:r>
          <w:rPr>
            <w:noProof/>
            <w:webHidden/>
          </w:rPr>
          <w:fldChar w:fldCharType="end"/>
        </w:r>
        <w:r w:rsidRPr="00354665">
          <w:rPr>
            <w:rStyle w:val="Hyperlink"/>
            <w:noProof/>
          </w:rPr>
          <w:fldChar w:fldCharType="end"/>
        </w:r>
      </w:ins>
    </w:p>
    <w:p w14:paraId="385180CD" w14:textId="7EEBAB47" w:rsidR="00F463C4" w:rsidRDefault="00F463C4">
      <w:pPr>
        <w:pStyle w:val="TOC1"/>
        <w:tabs>
          <w:tab w:val="left" w:pos="440"/>
        </w:tabs>
        <w:rPr>
          <w:ins w:id="67" w:author="Priyanka Mittal" w:date="2020-05-14T10:41:00Z"/>
          <w:rFonts w:asciiTheme="minorHAnsi" w:eastAsiaTheme="minorEastAsia" w:hAnsiTheme="minorHAnsi" w:cstheme="minorBidi"/>
          <w:b w:val="0"/>
          <w:color w:val="auto"/>
          <w:sz w:val="22"/>
          <w:szCs w:val="22"/>
        </w:rPr>
      </w:pPr>
      <w:ins w:id="68" w:author="Priyanka Mittal" w:date="2020-05-14T10:41:00Z">
        <w:r w:rsidRPr="00354665">
          <w:rPr>
            <w:rStyle w:val="Hyperlink"/>
          </w:rPr>
          <w:fldChar w:fldCharType="begin"/>
        </w:r>
        <w:r w:rsidRPr="00354665">
          <w:rPr>
            <w:rStyle w:val="Hyperlink"/>
          </w:rPr>
          <w:instrText xml:space="preserve"> </w:instrText>
        </w:r>
        <w:r>
          <w:instrText>HYPERLINK \l "_Toc40345315"</w:instrText>
        </w:r>
        <w:r w:rsidRPr="00354665">
          <w:rPr>
            <w:rStyle w:val="Hyperlink"/>
          </w:rPr>
          <w:instrText xml:space="preserve"> </w:instrText>
        </w:r>
        <w:r w:rsidRPr="00354665">
          <w:rPr>
            <w:rStyle w:val="Hyperlink"/>
          </w:rPr>
        </w:r>
        <w:r w:rsidRPr="00354665">
          <w:rPr>
            <w:rStyle w:val="Hyperlink"/>
          </w:rPr>
          <w:fldChar w:fldCharType="separate"/>
        </w:r>
        <w:r w:rsidRPr="00354665">
          <w:rPr>
            <w:rStyle w:val="Hyperlink"/>
            <w:lang w:eastAsia="en-US"/>
          </w:rPr>
          <w:t>6</w:t>
        </w:r>
        <w:r>
          <w:rPr>
            <w:rFonts w:asciiTheme="minorHAnsi" w:eastAsiaTheme="minorEastAsia" w:hAnsiTheme="minorHAnsi" w:cstheme="minorBidi"/>
            <w:b w:val="0"/>
            <w:color w:val="auto"/>
            <w:sz w:val="22"/>
            <w:szCs w:val="22"/>
          </w:rPr>
          <w:tab/>
        </w:r>
        <w:r w:rsidRPr="00354665">
          <w:rPr>
            <w:rStyle w:val="Hyperlink"/>
            <w:lang w:eastAsia="en-US"/>
          </w:rPr>
          <w:t>Password-less Authentication using FIDO UAF</w:t>
        </w:r>
        <w:r>
          <w:rPr>
            <w:webHidden/>
          </w:rPr>
          <w:tab/>
        </w:r>
        <w:r>
          <w:rPr>
            <w:webHidden/>
          </w:rPr>
          <w:fldChar w:fldCharType="begin"/>
        </w:r>
        <w:r>
          <w:rPr>
            <w:webHidden/>
          </w:rPr>
          <w:instrText xml:space="preserve"> PAGEREF _Toc40345315 \h </w:instrText>
        </w:r>
        <w:r>
          <w:rPr>
            <w:webHidden/>
          </w:rPr>
        </w:r>
      </w:ins>
      <w:r>
        <w:rPr>
          <w:webHidden/>
        </w:rPr>
        <w:fldChar w:fldCharType="separate"/>
      </w:r>
      <w:ins w:id="69" w:author="Priyanka Mittal" w:date="2020-05-14T10:41:00Z">
        <w:r>
          <w:rPr>
            <w:webHidden/>
          </w:rPr>
          <w:t>43</w:t>
        </w:r>
        <w:r>
          <w:rPr>
            <w:webHidden/>
          </w:rPr>
          <w:fldChar w:fldCharType="end"/>
        </w:r>
        <w:r w:rsidRPr="00354665">
          <w:rPr>
            <w:rStyle w:val="Hyperlink"/>
          </w:rPr>
          <w:fldChar w:fldCharType="end"/>
        </w:r>
      </w:ins>
    </w:p>
    <w:p w14:paraId="29C71AB5" w14:textId="2C2F8E3C" w:rsidR="00F463C4" w:rsidRDefault="00F463C4">
      <w:pPr>
        <w:pStyle w:val="TOC2"/>
        <w:tabs>
          <w:tab w:val="left" w:pos="880"/>
          <w:tab w:val="right" w:pos="9016"/>
        </w:tabs>
        <w:rPr>
          <w:ins w:id="70" w:author="Priyanka Mittal" w:date="2020-05-14T10:41:00Z"/>
          <w:rFonts w:asciiTheme="minorHAnsi" w:eastAsiaTheme="minorEastAsia" w:hAnsiTheme="minorHAnsi" w:cstheme="minorBidi"/>
          <w:noProof/>
          <w:sz w:val="22"/>
          <w:szCs w:val="22"/>
        </w:rPr>
      </w:pPr>
      <w:ins w:id="71"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"_Toc40345316"</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6.1</w:t>
        </w:r>
        <w:r>
          <w:rPr>
            <w:rFonts w:asciiTheme="minorHAnsi" w:eastAsiaTheme="minorEastAsia" w:hAnsiTheme="minorHAnsi" w:cstheme="minorBidi"/>
            <w:noProof/>
            <w:sz w:val="22"/>
            <w:szCs w:val="22"/>
          </w:rPr>
          <w:tab/>
        </w:r>
        <w:r w:rsidRPr="00354665">
          <w:rPr>
            <w:rStyle w:val="Hyperlink"/>
            <w:noProof/>
          </w:rPr>
          <w:t>Overview</w:t>
        </w:r>
        <w:r>
          <w:rPr>
            <w:noProof/>
            <w:webHidden/>
          </w:rPr>
          <w:tab/>
        </w:r>
        <w:r>
          <w:rPr>
            <w:noProof/>
            <w:webHidden/>
          </w:rPr>
          <w:fldChar w:fldCharType="begin"/>
        </w:r>
        <w:r>
          <w:rPr>
            <w:noProof/>
            <w:webHidden/>
          </w:rPr>
          <w:instrText xml:space="preserve"> PAGEREF _Toc40345316 \h </w:instrText>
        </w:r>
        <w:r>
          <w:rPr>
            <w:noProof/>
            <w:webHidden/>
          </w:rPr>
        </w:r>
      </w:ins>
      <w:r>
        <w:rPr>
          <w:noProof/>
          <w:webHidden/>
        </w:rPr>
        <w:fldChar w:fldCharType="separate"/>
      </w:r>
      <w:ins w:id="72" w:author="Priyanka Mittal" w:date="2020-05-14T10:41:00Z">
        <w:r>
          <w:rPr>
            <w:noProof/>
            <w:webHidden/>
          </w:rPr>
          <w:t>43</w:t>
        </w:r>
        <w:r>
          <w:rPr>
            <w:noProof/>
            <w:webHidden/>
          </w:rPr>
          <w:fldChar w:fldCharType="end"/>
        </w:r>
        <w:r w:rsidRPr="00354665">
          <w:rPr>
            <w:rStyle w:val="Hyperlink"/>
            <w:noProof/>
          </w:rPr>
          <w:fldChar w:fldCharType="end"/>
        </w:r>
      </w:ins>
    </w:p>
    <w:p w14:paraId="56584A40" w14:textId="05DD7584" w:rsidR="00F463C4" w:rsidRDefault="00F463C4">
      <w:pPr>
        <w:pStyle w:val="TOC2"/>
        <w:tabs>
          <w:tab w:val="left" w:pos="880"/>
          <w:tab w:val="right" w:pos="9016"/>
        </w:tabs>
        <w:rPr>
          <w:ins w:id="73" w:author="Priyanka Mittal" w:date="2020-05-14T10:41:00Z"/>
          <w:rFonts w:asciiTheme="minorHAnsi" w:eastAsiaTheme="minorEastAsia" w:hAnsiTheme="minorHAnsi" w:cstheme="minorBidi"/>
          <w:noProof/>
          <w:sz w:val="22"/>
          <w:szCs w:val="22"/>
        </w:rPr>
      </w:pPr>
      <w:ins w:id="74"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"_Toc40345317"</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6.2</w:t>
        </w:r>
        <w:r>
          <w:rPr>
            <w:rFonts w:asciiTheme="minorHAnsi" w:eastAsiaTheme="minorEastAsia" w:hAnsiTheme="minorHAnsi" w:cstheme="minorBidi"/>
            <w:noProof/>
            <w:sz w:val="22"/>
            <w:szCs w:val="22"/>
          </w:rPr>
          <w:tab/>
        </w:r>
        <w:r w:rsidRPr="00354665">
          <w:rPr>
            <w:rStyle w:val="Hyperlink"/>
            <w:noProof/>
          </w:rPr>
          <w:t>FIDO UAF registration flow</w:t>
        </w:r>
        <w:r>
          <w:rPr>
            <w:noProof/>
            <w:webHidden/>
          </w:rPr>
          <w:tab/>
        </w:r>
        <w:r>
          <w:rPr>
            <w:noProof/>
            <w:webHidden/>
          </w:rPr>
          <w:fldChar w:fldCharType="begin"/>
        </w:r>
        <w:r>
          <w:rPr>
            <w:noProof/>
            <w:webHidden/>
          </w:rPr>
          <w:instrText xml:space="preserve"> PAGEREF _Toc40345317 \h </w:instrText>
        </w:r>
        <w:r>
          <w:rPr>
            <w:noProof/>
            <w:webHidden/>
          </w:rPr>
        </w:r>
      </w:ins>
      <w:r>
        <w:rPr>
          <w:noProof/>
          <w:webHidden/>
        </w:rPr>
        <w:fldChar w:fldCharType="separate"/>
      </w:r>
      <w:ins w:id="75" w:author="Priyanka Mittal" w:date="2020-05-14T10:41:00Z">
        <w:r>
          <w:rPr>
            <w:noProof/>
            <w:webHidden/>
          </w:rPr>
          <w:t>44</w:t>
        </w:r>
        <w:r>
          <w:rPr>
            <w:noProof/>
            <w:webHidden/>
          </w:rPr>
          <w:fldChar w:fldCharType="end"/>
        </w:r>
        <w:r w:rsidRPr="00354665">
          <w:rPr>
            <w:rStyle w:val="Hyperlink"/>
            <w:noProof/>
          </w:rPr>
          <w:fldChar w:fldCharType="end"/>
        </w:r>
      </w:ins>
    </w:p>
    <w:p w14:paraId="14255172" w14:textId="47B04907" w:rsidR="00F463C4" w:rsidRDefault="00F463C4">
      <w:pPr>
        <w:pStyle w:val="TOC2"/>
        <w:tabs>
          <w:tab w:val="left" w:pos="880"/>
          <w:tab w:val="right" w:pos="9016"/>
        </w:tabs>
        <w:rPr>
          <w:ins w:id="76" w:author="Priyanka Mittal" w:date="2020-05-14T10:41:00Z"/>
          <w:rFonts w:asciiTheme="minorHAnsi" w:eastAsiaTheme="minorEastAsia" w:hAnsiTheme="minorHAnsi" w:cstheme="minorBidi"/>
          <w:noProof/>
          <w:sz w:val="22"/>
          <w:szCs w:val="22"/>
        </w:rPr>
      </w:pPr>
      <w:ins w:id="77"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"_Toc40345318"</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6.3</w:t>
        </w:r>
        <w:r>
          <w:rPr>
            <w:rFonts w:asciiTheme="minorHAnsi" w:eastAsiaTheme="minorEastAsia" w:hAnsiTheme="minorHAnsi" w:cstheme="minorBidi"/>
            <w:noProof/>
            <w:sz w:val="22"/>
            <w:szCs w:val="22"/>
          </w:rPr>
          <w:tab/>
        </w:r>
        <w:r w:rsidRPr="00354665">
          <w:rPr>
            <w:rStyle w:val="Hyperlink"/>
            <w:noProof/>
          </w:rPr>
          <w:t>FIDO UAF authentication flow</w:t>
        </w:r>
        <w:r>
          <w:rPr>
            <w:noProof/>
            <w:webHidden/>
          </w:rPr>
          <w:tab/>
        </w:r>
        <w:r>
          <w:rPr>
            <w:noProof/>
            <w:webHidden/>
          </w:rPr>
          <w:fldChar w:fldCharType="begin"/>
        </w:r>
        <w:r>
          <w:rPr>
            <w:noProof/>
            <w:webHidden/>
          </w:rPr>
          <w:instrText xml:space="preserve"> PAGEREF _Toc40345318 \h </w:instrText>
        </w:r>
        <w:r>
          <w:rPr>
            <w:noProof/>
            <w:webHidden/>
          </w:rPr>
        </w:r>
      </w:ins>
      <w:r>
        <w:rPr>
          <w:noProof/>
          <w:webHidden/>
        </w:rPr>
        <w:fldChar w:fldCharType="separate"/>
      </w:r>
      <w:ins w:id="78" w:author="Priyanka Mittal" w:date="2020-05-14T10:41:00Z">
        <w:r>
          <w:rPr>
            <w:noProof/>
            <w:webHidden/>
          </w:rPr>
          <w:t>48</w:t>
        </w:r>
        <w:r>
          <w:rPr>
            <w:noProof/>
            <w:webHidden/>
          </w:rPr>
          <w:fldChar w:fldCharType="end"/>
        </w:r>
        <w:r w:rsidRPr="00354665">
          <w:rPr>
            <w:rStyle w:val="Hyperlink"/>
            <w:noProof/>
          </w:rPr>
          <w:fldChar w:fldCharType="end"/>
        </w:r>
      </w:ins>
    </w:p>
    <w:p w14:paraId="76B22DDF" w14:textId="1AF2B490" w:rsidR="00F463C4" w:rsidRDefault="00F463C4">
      <w:pPr>
        <w:pStyle w:val="TOC2"/>
        <w:tabs>
          <w:tab w:val="left" w:pos="880"/>
          <w:tab w:val="right" w:pos="9016"/>
        </w:tabs>
        <w:rPr>
          <w:ins w:id="79" w:author="Priyanka Mittal" w:date="2020-05-14T10:41:00Z"/>
          <w:rFonts w:asciiTheme="minorHAnsi" w:eastAsiaTheme="minorEastAsia" w:hAnsiTheme="minorHAnsi" w:cstheme="minorBidi"/>
          <w:noProof/>
          <w:sz w:val="22"/>
          <w:szCs w:val="22"/>
        </w:rPr>
      </w:pPr>
      <w:ins w:id="80"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"_Toc40345319"</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6.4</w:t>
        </w:r>
        <w:r>
          <w:rPr>
            <w:rFonts w:asciiTheme="minorHAnsi" w:eastAsiaTheme="minorEastAsia" w:hAnsiTheme="minorHAnsi" w:cstheme="minorBidi"/>
            <w:noProof/>
            <w:sz w:val="22"/>
            <w:szCs w:val="22"/>
          </w:rPr>
          <w:tab/>
        </w:r>
        <w:r w:rsidRPr="00354665">
          <w:rPr>
            <w:rStyle w:val="Hyperlink"/>
            <w:noProof/>
          </w:rPr>
          <w:t>FIDO UAF deregistration flow</w:t>
        </w:r>
        <w:r>
          <w:rPr>
            <w:noProof/>
            <w:webHidden/>
          </w:rPr>
          <w:tab/>
        </w:r>
        <w:r>
          <w:rPr>
            <w:noProof/>
            <w:webHidden/>
          </w:rPr>
          <w:fldChar w:fldCharType="begin"/>
        </w:r>
        <w:r>
          <w:rPr>
            <w:noProof/>
            <w:webHidden/>
          </w:rPr>
          <w:instrText xml:space="preserve"> PAGEREF _Toc40345319 \h </w:instrText>
        </w:r>
        <w:r>
          <w:rPr>
            <w:noProof/>
            <w:webHidden/>
          </w:rPr>
        </w:r>
      </w:ins>
      <w:r>
        <w:rPr>
          <w:noProof/>
          <w:webHidden/>
        </w:rPr>
        <w:fldChar w:fldCharType="separate"/>
      </w:r>
      <w:ins w:id="81" w:author="Priyanka Mittal" w:date="2020-05-14T10:41:00Z">
        <w:r>
          <w:rPr>
            <w:noProof/>
            <w:webHidden/>
          </w:rPr>
          <w:t>50</w:t>
        </w:r>
        <w:r>
          <w:rPr>
            <w:noProof/>
            <w:webHidden/>
          </w:rPr>
          <w:fldChar w:fldCharType="end"/>
        </w:r>
        <w:r w:rsidRPr="00354665">
          <w:rPr>
            <w:rStyle w:val="Hyperlink"/>
            <w:noProof/>
          </w:rPr>
          <w:fldChar w:fldCharType="end"/>
        </w:r>
      </w:ins>
    </w:p>
    <w:p w14:paraId="2C96AB57" w14:textId="2D179082" w:rsidR="00F463C4" w:rsidRDefault="00F463C4">
      <w:pPr>
        <w:pStyle w:val="TOC2"/>
        <w:tabs>
          <w:tab w:val="left" w:pos="880"/>
          <w:tab w:val="right" w:pos="9016"/>
        </w:tabs>
        <w:rPr>
          <w:ins w:id="82" w:author="Priyanka Mittal" w:date="2020-05-14T10:41:00Z"/>
          <w:rFonts w:asciiTheme="minorHAnsi" w:eastAsiaTheme="minorEastAsia" w:hAnsiTheme="minorHAnsi" w:cstheme="minorBidi"/>
          <w:noProof/>
          <w:sz w:val="22"/>
          <w:szCs w:val="22"/>
        </w:rPr>
      </w:pPr>
      <w:ins w:id="83"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"_Toc40345320"</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6.5</w:t>
        </w:r>
        <w:r>
          <w:rPr>
            <w:rFonts w:asciiTheme="minorHAnsi" w:eastAsiaTheme="minorEastAsia" w:hAnsiTheme="minorHAnsi" w:cstheme="minorBidi"/>
            <w:noProof/>
            <w:sz w:val="22"/>
            <w:szCs w:val="22"/>
          </w:rPr>
          <w:tab/>
        </w:r>
        <w:r w:rsidRPr="00354665">
          <w:rPr>
            <w:rStyle w:val="Hyperlink"/>
            <w:noProof/>
          </w:rPr>
          <w:t>Platform Restrictions</w:t>
        </w:r>
        <w:r>
          <w:rPr>
            <w:noProof/>
            <w:webHidden/>
          </w:rPr>
          <w:tab/>
        </w:r>
        <w:r>
          <w:rPr>
            <w:noProof/>
            <w:webHidden/>
          </w:rPr>
          <w:fldChar w:fldCharType="begin"/>
        </w:r>
        <w:r>
          <w:rPr>
            <w:noProof/>
            <w:webHidden/>
          </w:rPr>
          <w:instrText xml:space="preserve"> PAGEREF _Toc40345320 \h </w:instrText>
        </w:r>
        <w:r>
          <w:rPr>
            <w:noProof/>
            <w:webHidden/>
          </w:rPr>
        </w:r>
      </w:ins>
      <w:r>
        <w:rPr>
          <w:noProof/>
          <w:webHidden/>
        </w:rPr>
        <w:fldChar w:fldCharType="separate"/>
      </w:r>
      <w:ins w:id="84" w:author="Priyanka Mittal" w:date="2020-05-14T10:41:00Z">
        <w:r>
          <w:rPr>
            <w:noProof/>
            <w:webHidden/>
          </w:rPr>
          <w:t>52</w:t>
        </w:r>
        <w:r>
          <w:rPr>
            <w:noProof/>
            <w:webHidden/>
          </w:rPr>
          <w:fldChar w:fldCharType="end"/>
        </w:r>
        <w:r w:rsidRPr="00354665">
          <w:rPr>
            <w:rStyle w:val="Hyperlink"/>
            <w:noProof/>
          </w:rPr>
          <w:fldChar w:fldCharType="end"/>
        </w:r>
      </w:ins>
    </w:p>
    <w:p w14:paraId="2B37EEAA" w14:textId="4D5F9B3E" w:rsidR="00F463C4" w:rsidRDefault="00F463C4">
      <w:pPr>
        <w:pStyle w:val="TOC1"/>
        <w:tabs>
          <w:tab w:val="left" w:pos="440"/>
        </w:tabs>
        <w:rPr>
          <w:ins w:id="85" w:author="Priyanka Mittal" w:date="2020-05-14T10:41:00Z"/>
          <w:rFonts w:asciiTheme="minorHAnsi" w:eastAsiaTheme="minorEastAsia" w:hAnsiTheme="minorHAnsi" w:cstheme="minorBidi"/>
          <w:b w:val="0"/>
          <w:color w:val="auto"/>
          <w:sz w:val="22"/>
          <w:szCs w:val="22"/>
        </w:rPr>
      </w:pPr>
      <w:ins w:id="86" w:author="Priyanka Mittal" w:date="2020-05-14T10:41:00Z">
        <w:r w:rsidRPr="00354665">
          <w:rPr>
            <w:rStyle w:val="Hyperlink"/>
          </w:rPr>
          <w:fldChar w:fldCharType="begin"/>
        </w:r>
        <w:r w:rsidRPr="00354665">
          <w:rPr>
            <w:rStyle w:val="Hyperlink"/>
          </w:rPr>
          <w:instrText xml:space="preserve"> </w:instrText>
        </w:r>
        <w:r>
          <w:instrText>HYPERLINK \l "_Toc40345321"</w:instrText>
        </w:r>
        <w:r w:rsidRPr="00354665">
          <w:rPr>
            <w:rStyle w:val="Hyperlink"/>
          </w:rPr>
          <w:instrText xml:space="preserve"> </w:instrText>
        </w:r>
        <w:r w:rsidRPr="00354665">
          <w:rPr>
            <w:rStyle w:val="Hyperlink"/>
          </w:rPr>
        </w:r>
        <w:r w:rsidRPr="00354665">
          <w:rPr>
            <w:rStyle w:val="Hyperlink"/>
          </w:rPr>
          <w:fldChar w:fldCharType="separate"/>
        </w:r>
        <w:r w:rsidRPr="00354665">
          <w:rPr>
            <w:rStyle w:val="Hyperlink"/>
          </w:rPr>
          <w:t>7</w:t>
        </w:r>
        <w:r>
          <w:rPr>
            <w:rFonts w:asciiTheme="minorHAnsi" w:eastAsiaTheme="minorEastAsia" w:hAnsiTheme="minorHAnsi" w:cstheme="minorBidi"/>
            <w:b w:val="0"/>
            <w:color w:val="auto"/>
            <w:sz w:val="22"/>
            <w:szCs w:val="22"/>
          </w:rPr>
          <w:tab/>
        </w:r>
        <w:r w:rsidRPr="00354665">
          <w:rPr>
            <w:rStyle w:val="Hyperlink"/>
          </w:rPr>
          <w:t>Partner Services and Security</w:t>
        </w:r>
        <w:r>
          <w:rPr>
            <w:webHidden/>
          </w:rPr>
          <w:tab/>
        </w:r>
        <w:r>
          <w:rPr>
            <w:webHidden/>
          </w:rPr>
          <w:fldChar w:fldCharType="begin"/>
        </w:r>
        <w:r>
          <w:rPr>
            <w:webHidden/>
          </w:rPr>
          <w:instrText xml:space="preserve"> PAGEREF _Toc40345321 \h </w:instrText>
        </w:r>
        <w:r>
          <w:rPr>
            <w:webHidden/>
          </w:rPr>
        </w:r>
      </w:ins>
      <w:r>
        <w:rPr>
          <w:webHidden/>
        </w:rPr>
        <w:fldChar w:fldCharType="separate"/>
      </w:r>
      <w:ins w:id="87" w:author="Priyanka Mittal" w:date="2020-05-14T10:41:00Z">
        <w:r>
          <w:rPr>
            <w:webHidden/>
          </w:rPr>
          <w:t>54</w:t>
        </w:r>
        <w:r>
          <w:rPr>
            <w:webHidden/>
          </w:rPr>
          <w:fldChar w:fldCharType="end"/>
        </w:r>
        <w:r w:rsidRPr="00354665">
          <w:rPr>
            <w:rStyle w:val="Hyperlink"/>
          </w:rPr>
          <w:fldChar w:fldCharType="end"/>
        </w:r>
      </w:ins>
    </w:p>
    <w:p w14:paraId="1BCBC33B" w14:textId="7E15D82C" w:rsidR="00F463C4" w:rsidRDefault="00F463C4">
      <w:pPr>
        <w:pStyle w:val="TOC2"/>
        <w:tabs>
          <w:tab w:val="left" w:pos="880"/>
          <w:tab w:val="right" w:pos="9016"/>
        </w:tabs>
        <w:rPr>
          <w:ins w:id="88" w:author="Priyanka Mittal" w:date="2020-05-14T10:41:00Z"/>
          <w:rFonts w:asciiTheme="minorHAnsi" w:eastAsiaTheme="minorEastAsia" w:hAnsiTheme="minorHAnsi" w:cstheme="minorBidi"/>
          <w:noProof/>
          <w:sz w:val="22"/>
          <w:szCs w:val="22"/>
        </w:rPr>
      </w:pPr>
      <w:ins w:id="89"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"_Toc40345322"</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7.1</w:t>
        </w:r>
        <w:r>
          <w:rPr>
            <w:rFonts w:asciiTheme="minorHAnsi" w:eastAsiaTheme="minorEastAsia" w:hAnsiTheme="minorHAnsi" w:cstheme="minorBidi"/>
            <w:noProof/>
            <w:sz w:val="22"/>
            <w:szCs w:val="22"/>
          </w:rPr>
          <w:tab/>
        </w:r>
        <w:r w:rsidRPr="00354665">
          <w:rPr>
            <w:rStyle w:val="Hyperlink"/>
            <w:noProof/>
          </w:rPr>
          <w:t>Partner Service Registration</w:t>
        </w:r>
        <w:r>
          <w:rPr>
            <w:noProof/>
            <w:webHidden/>
          </w:rPr>
          <w:tab/>
        </w:r>
        <w:r>
          <w:rPr>
            <w:noProof/>
            <w:webHidden/>
          </w:rPr>
          <w:fldChar w:fldCharType="begin"/>
        </w:r>
        <w:r>
          <w:rPr>
            <w:noProof/>
            <w:webHidden/>
          </w:rPr>
          <w:instrText xml:space="preserve"> PAGEREF _Toc40345322 \h </w:instrText>
        </w:r>
        <w:r>
          <w:rPr>
            <w:noProof/>
            <w:webHidden/>
          </w:rPr>
        </w:r>
      </w:ins>
      <w:r>
        <w:rPr>
          <w:noProof/>
          <w:webHidden/>
        </w:rPr>
        <w:fldChar w:fldCharType="separate"/>
      </w:r>
      <w:ins w:id="90" w:author="Priyanka Mittal" w:date="2020-05-14T10:41:00Z">
        <w:r>
          <w:rPr>
            <w:noProof/>
            <w:webHidden/>
          </w:rPr>
          <w:t>54</w:t>
        </w:r>
        <w:r>
          <w:rPr>
            <w:noProof/>
            <w:webHidden/>
          </w:rPr>
          <w:fldChar w:fldCharType="end"/>
        </w:r>
        <w:r w:rsidRPr="00354665">
          <w:rPr>
            <w:rStyle w:val="Hyperlink"/>
            <w:noProof/>
          </w:rPr>
          <w:fldChar w:fldCharType="end"/>
        </w:r>
      </w:ins>
    </w:p>
    <w:p w14:paraId="730D6F3E" w14:textId="1BADF151" w:rsidR="00F463C4" w:rsidRDefault="00F463C4">
      <w:pPr>
        <w:pStyle w:val="TOC2"/>
        <w:tabs>
          <w:tab w:val="left" w:pos="880"/>
          <w:tab w:val="right" w:pos="9016"/>
        </w:tabs>
        <w:rPr>
          <w:ins w:id="91" w:author="Priyanka Mittal" w:date="2020-05-14T10:41:00Z"/>
          <w:rFonts w:asciiTheme="minorHAnsi" w:eastAsiaTheme="minorEastAsia" w:hAnsiTheme="minorHAnsi" w:cstheme="minorBidi"/>
          <w:noProof/>
          <w:sz w:val="22"/>
          <w:szCs w:val="22"/>
        </w:rPr>
      </w:pPr>
      <w:ins w:id="92" w:author="Priyanka Mittal" w:date="2020-05-14T10:41:00Z">
        <w:r w:rsidRPr="00354665">
          <w:rPr>
            <w:rStyle w:val="Hyperlink"/>
            <w:noProof/>
          </w:rPr>
          <w:fldChar w:fldCharType="begin"/>
        </w:r>
        <w:r w:rsidRPr="00354665">
          <w:rPr>
            <w:rStyle w:val="Hyperlink"/>
            <w:noProof/>
          </w:rPr>
          <w:instrText xml:space="preserve"> </w:instrText>
        </w:r>
        <w:r>
          <w:rPr>
            <w:noProof/>
          </w:rPr>
          <w:instrText>HYPERLINK \l "_Toc40345323"</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7.2</w:t>
        </w:r>
        <w:r>
          <w:rPr>
            <w:rFonts w:asciiTheme="minorHAnsi" w:eastAsiaTheme="minorEastAsia" w:hAnsiTheme="minorHAnsi" w:cstheme="minorBidi"/>
            <w:noProof/>
            <w:sz w:val="22"/>
            <w:szCs w:val="22"/>
          </w:rPr>
          <w:tab/>
        </w:r>
        <w:r w:rsidRPr="00354665">
          <w:rPr>
            <w:rStyle w:val="Hyperlink"/>
            <w:noProof/>
          </w:rPr>
          <w:t>Partner Service Authentication</w:t>
        </w:r>
        <w:r>
          <w:rPr>
            <w:noProof/>
            <w:webHidden/>
          </w:rPr>
          <w:tab/>
        </w:r>
        <w:r>
          <w:rPr>
            <w:noProof/>
            <w:webHidden/>
          </w:rPr>
          <w:fldChar w:fldCharType="begin"/>
        </w:r>
        <w:r>
          <w:rPr>
            <w:noProof/>
            <w:webHidden/>
          </w:rPr>
          <w:instrText xml:space="preserve"> PAGEREF _Toc40345323 \h </w:instrText>
        </w:r>
        <w:r>
          <w:rPr>
            <w:noProof/>
            <w:webHidden/>
          </w:rPr>
        </w:r>
      </w:ins>
      <w:r>
        <w:rPr>
          <w:noProof/>
          <w:webHidden/>
        </w:rPr>
        <w:fldChar w:fldCharType="separate"/>
      </w:r>
      <w:ins w:id="93" w:author="Priyanka Mittal" w:date="2020-05-14T10:41:00Z">
        <w:r>
          <w:rPr>
            <w:noProof/>
            <w:webHidden/>
          </w:rPr>
          <w:t>54</w:t>
        </w:r>
        <w:r>
          <w:rPr>
            <w:noProof/>
            <w:webHidden/>
          </w:rPr>
          <w:fldChar w:fldCharType="end"/>
        </w:r>
        <w:r w:rsidRPr="00354665">
          <w:rPr>
            <w:rStyle w:val="Hyperlink"/>
            <w:noProof/>
          </w:rPr>
          <w:fldChar w:fldCharType="end"/>
        </w:r>
      </w:ins>
    </w:p>
    <w:p w14:paraId="6571A24B" w14:textId="2F46B0C4" w:rsidR="00F463C4" w:rsidRDefault="00F463C4">
      <w:pPr>
        <w:pStyle w:val="TOC2"/>
        <w:tabs>
          <w:tab w:val="left" w:pos="880"/>
          <w:tab w:val="right" w:pos="9016"/>
        </w:tabs>
        <w:rPr>
          <w:ins w:id="94" w:author="Priyanka Mittal" w:date="2020-05-14T10:41:00Z"/>
          <w:rFonts w:asciiTheme="minorHAnsi" w:eastAsiaTheme="minorEastAsia" w:hAnsiTheme="minorHAnsi" w:cstheme="minorBidi"/>
          <w:noProof/>
          <w:sz w:val="22"/>
          <w:szCs w:val="22"/>
        </w:rPr>
      </w:pPr>
      <w:ins w:id="95" w:author="Priyanka Mittal" w:date="2020-05-14T10:41:00Z">
        <w:r w:rsidRPr="00354665">
          <w:rPr>
            <w:rStyle w:val="Hyperlink"/>
            <w:noProof/>
          </w:rPr>
          <w:lastRenderedPageBreak/>
          <w:fldChar w:fldCharType="begin"/>
        </w:r>
        <w:r w:rsidRPr="00354665">
          <w:rPr>
            <w:rStyle w:val="Hyperlink"/>
            <w:noProof/>
          </w:rPr>
          <w:instrText xml:space="preserve"> </w:instrText>
        </w:r>
        <w:r>
          <w:rPr>
            <w:noProof/>
          </w:rPr>
          <w:instrText>HYPERLINK \l "_Toc40345324"</w:instrText>
        </w:r>
        <w:r w:rsidRPr="00354665">
          <w:rPr>
            <w:rStyle w:val="Hyperlink"/>
            <w:noProof/>
          </w:rPr>
          <w:instrText xml:space="preserve"> </w:instrText>
        </w:r>
        <w:r w:rsidRPr="00354665">
          <w:rPr>
            <w:rStyle w:val="Hyperlink"/>
            <w:noProof/>
          </w:rPr>
        </w:r>
        <w:r w:rsidRPr="00354665">
          <w:rPr>
            <w:rStyle w:val="Hyperlink"/>
            <w:noProof/>
          </w:rPr>
          <w:fldChar w:fldCharType="separate"/>
        </w:r>
        <w:r w:rsidRPr="00354665">
          <w:rPr>
            <w:rStyle w:val="Hyperlink"/>
            <w:noProof/>
          </w:rPr>
          <w:t>7.3</w:t>
        </w:r>
        <w:r>
          <w:rPr>
            <w:rFonts w:asciiTheme="minorHAnsi" w:eastAsiaTheme="minorEastAsia" w:hAnsiTheme="minorHAnsi" w:cstheme="minorBidi"/>
            <w:noProof/>
            <w:sz w:val="22"/>
            <w:szCs w:val="22"/>
          </w:rPr>
          <w:tab/>
        </w:r>
        <w:r w:rsidRPr="00354665">
          <w:rPr>
            <w:rStyle w:val="Hyperlink"/>
            <w:noProof/>
          </w:rPr>
          <w:t>Client Redirects</w:t>
        </w:r>
        <w:r>
          <w:rPr>
            <w:noProof/>
            <w:webHidden/>
          </w:rPr>
          <w:tab/>
        </w:r>
        <w:r>
          <w:rPr>
            <w:noProof/>
            <w:webHidden/>
          </w:rPr>
          <w:fldChar w:fldCharType="begin"/>
        </w:r>
        <w:r>
          <w:rPr>
            <w:noProof/>
            <w:webHidden/>
          </w:rPr>
          <w:instrText xml:space="preserve"> PAGEREF _Toc40345324 \h </w:instrText>
        </w:r>
        <w:r>
          <w:rPr>
            <w:noProof/>
            <w:webHidden/>
          </w:rPr>
        </w:r>
      </w:ins>
      <w:r>
        <w:rPr>
          <w:noProof/>
          <w:webHidden/>
        </w:rPr>
        <w:fldChar w:fldCharType="separate"/>
      </w:r>
      <w:ins w:id="96" w:author="Priyanka Mittal" w:date="2020-05-14T10:41:00Z">
        <w:r>
          <w:rPr>
            <w:noProof/>
            <w:webHidden/>
          </w:rPr>
          <w:t>55</w:t>
        </w:r>
        <w:r>
          <w:rPr>
            <w:noProof/>
            <w:webHidden/>
          </w:rPr>
          <w:fldChar w:fldCharType="end"/>
        </w:r>
        <w:r w:rsidRPr="00354665">
          <w:rPr>
            <w:rStyle w:val="Hyperlink"/>
            <w:noProof/>
          </w:rPr>
          <w:fldChar w:fldCharType="end"/>
        </w:r>
      </w:ins>
    </w:p>
    <w:p w14:paraId="536C125A" w14:textId="6EF254DF" w:rsidR="00F463C4" w:rsidRDefault="00F463C4">
      <w:pPr>
        <w:pStyle w:val="TOC1"/>
        <w:tabs>
          <w:tab w:val="left" w:pos="440"/>
        </w:tabs>
        <w:rPr>
          <w:ins w:id="97" w:author="Priyanka Mittal" w:date="2020-05-14T10:41:00Z"/>
          <w:rFonts w:asciiTheme="minorHAnsi" w:eastAsiaTheme="minorEastAsia" w:hAnsiTheme="minorHAnsi" w:cstheme="minorBidi"/>
          <w:b w:val="0"/>
          <w:color w:val="auto"/>
          <w:sz w:val="22"/>
          <w:szCs w:val="22"/>
        </w:rPr>
      </w:pPr>
      <w:ins w:id="98" w:author="Priyanka Mittal" w:date="2020-05-14T10:41:00Z">
        <w:r w:rsidRPr="00354665">
          <w:rPr>
            <w:rStyle w:val="Hyperlink"/>
          </w:rPr>
          <w:fldChar w:fldCharType="begin"/>
        </w:r>
        <w:r w:rsidRPr="00354665">
          <w:rPr>
            <w:rStyle w:val="Hyperlink"/>
          </w:rPr>
          <w:instrText xml:space="preserve"> </w:instrText>
        </w:r>
        <w:r>
          <w:instrText>HYPERLINK \l "_Toc40345325"</w:instrText>
        </w:r>
        <w:r w:rsidRPr="00354665">
          <w:rPr>
            <w:rStyle w:val="Hyperlink"/>
          </w:rPr>
          <w:instrText xml:space="preserve"> </w:instrText>
        </w:r>
        <w:r w:rsidRPr="00354665">
          <w:rPr>
            <w:rStyle w:val="Hyperlink"/>
          </w:rPr>
        </w:r>
        <w:r w:rsidRPr="00354665">
          <w:rPr>
            <w:rStyle w:val="Hyperlink"/>
          </w:rPr>
          <w:fldChar w:fldCharType="separate"/>
        </w:r>
        <w:r w:rsidRPr="00354665">
          <w:rPr>
            <w:rStyle w:val="Hyperlink"/>
          </w:rPr>
          <w:t>8</w:t>
        </w:r>
        <w:r>
          <w:rPr>
            <w:rFonts w:asciiTheme="minorHAnsi" w:eastAsiaTheme="minorEastAsia" w:hAnsiTheme="minorHAnsi" w:cstheme="minorBidi"/>
            <w:b w:val="0"/>
            <w:color w:val="auto"/>
            <w:sz w:val="22"/>
            <w:szCs w:val="22"/>
          </w:rPr>
          <w:tab/>
        </w:r>
        <w:r w:rsidRPr="00354665">
          <w:rPr>
            <w:rStyle w:val="Hyperlink"/>
          </w:rPr>
          <w:t>References</w:t>
        </w:r>
        <w:r>
          <w:rPr>
            <w:webHidden/>
          </w:rPr>
          <w:tab/>
        </w:r>
        <w:r>
          <w:rPr>
            <w:webHidden/>
          </w:rPr>
          <w:fldChar w:fldCharType="begin"/>
        </w:r>
        <w:r>
          <w:rPr>
            <w:webHidden/>
          </w:rPr>
          <w:instrText xml:space="preserve"> PAGEREF _Toc40345325 \h </w:instrText>
        </w:r>
        <w:r>
          <w:rPr>
            <w:webHidden/>
          </w:rPr>
        </w:r>
      </w:ins>
      <w:r>
        <w:rPr>
          <w:webHidden/>
        </w:rPr>
        <w:fldChar w:fldCharType="separate"/>
      </w:r>
      <w:ins w:id="99" w:author="Priyanka Mittal" w:date="2020-05-14T10:41:00Z">
        <w:r>
          <w:rPr>
            <w:webHidden/>
          </w:rPr>
          <w:t>56</w:t>
        </w:r>
        <w:r>
          <w:rPr>
            <w:webHidden/>
          </w:rPr>
          <w:fldChar w:fldCharType="end"/>
        </w:r>
        <w:r w:rsidRPr="00354665">
          <w:rPr>
            <w:rStyle w:val="Hyperlink"/>
          </w:rPr>
          <w:fldChar w:fldCharType="end"/>
        </w:r>
      </w:ins>
    </w:p>
    <w:p w14:paraId="7072E9CE" w14:textId="0B8F8B99" w:rsidR="00265400" w:rsidDel="00F463C4" w:rsidRDefault="002F10A7">
      <w:pPr>
        <w:pStyle w:val="TOC1"/>
        <w:tabs>
          <w:tab w:val="left" w:pos="440"/>
        </w:tabs>
        <w:rPr>
          <w:del w:id="100" w:author="Priyanka Mittal" w:date="2020-05-14T10:41:00Z"/>
          <w:rFonts w:asciiTheme="minorHAnsi" w:eastAsiaTheme="minorEastAsia" w:hAnsiTheme="minorHAnsi" w:cstheme="minorBidi"/>
          <w:b w:val="0"/>
          <w:color w:val="auto"/>
          <w:sz w:val="22"/>
          <w:szCs w:val="22"/>
        </w:rPr>
      </w:pPr>
      <w:del w:id="101" w:author="Priyanka Mittal" w:date="2020-05-14T10:41:00Z">
        <w:r w:rsidDel="00F463C4">
          <w:fldChar w:fldCharType="begin"/>
        </w:r>
        <w:r w:rsidDel="00F463C4">
          <w:delInstrText xml:space="preserve"> HYPERLINK \l "_Toc36040049" </w:delInstrText>
        </w:r>
        <w:r w:rsidDel="00F463C4">
          <w:fldChar w:fldCharType="separate"/>
        </w:r>
      </w:del>
      <w:ins w:id="102" w:author="Priyanka Mittal" w:date="2020-05-14T10:41:00Z">
        <w:r w:rsidR="00F463C4">
          <w:rPr>
            <w:b w:val="0"/>
            <w:bCs/>
            <w:lang w:val="en-US"/>
          </w:rPr>
          <w:t>Error! Hyperlink reference not valid.</w:t>
        </w:r>
      </w:ins>
      <w:del w:id="103" w:author="Priyanka Mittal" w:date="2020-05-14T10:41:00Z">
        <w:r w:rsidR="00265400" w:rsidRPr="002B63C5" w:rsidDel="00F463C4">
          <w:rPr>
            <w:rStyle w:val="Hyperlink"/>
          </w:rPr>
          <w:delText>1</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rPr>
          <w:delText>Introduction</w:delText>
        </w:r>
        <w:r w:rsidR="00265400" w:rsidDel="00F463C4">
          <w:rPr>
            <w:webHidden/>
          </w:rPr>
          <w:tab/>
        </w:r>
        <w:r w:rsidR="00265400" w:rsidDel="00F463C4">
          <w:rPr>
            <w:webHidden/>
          </w:rPr>
          <w:fldChar w:fldCharType="begin"/>
        </w:r>
        <w:r w:rsidR="00265400" w:rsidDel="00F463C4">
          <w:rPr>
            <w:webHidden/>
          </w:rPr>
          <w:delInstrText xml:space="preserve"> PAGEREF _Toc36040049 \h </w:delInstrText>
        </w:r>
        <w:r w:rsidR="00265400" w:rsidDel="00F463C4">
          <w:rPr>
            <w:webHidden/>
          </w:rPr>
        </w:r>
        <w:r w:rsidR="00265400" w:rsidDel="00F463C4">
          <w:rPr>
            <w:webHidden/>
          </w:rPr>
          <w:fldChar w:fldCharType="separate"/>
        </w:r>
        <w:r w:rsidR="00265400" w:rsidDel="00F463C4">
          <w:rPr>
            <w:webHidden/>
          </w:rPr>
          <w:delText>5</w:delText>
        </w:r>
        <w:r w:rsidR="00265400" w:rsidDel="00F463C4">
          <w:rPr>
            <w:webHidden/>
          </w:rPr>
          <w:fldChar w:fldCharType="end"/>
        </w:r>
        <w:r w:rsidDel="00F463C4">
          <w:fldChar w:fldCharType="end"/>
        </w:r>
      </w:del>
    </w:p>
    <w:p w14:paraId="0380713C" w14:textId="03E3497F" w:rsidR="00265400" w:rsidDel="00F463C4" w:rsidRDefault="002F10A7">
      <w:pPr>
        <w:pStyle w:val="TOC2"/>
        <w:tabs>
          <w:tab w:val="left" w:pos="880"/>
          <w:tab w:val="right" w:pos="9016"/>
        </w:tabs>
        <w:rPr>
          <w:del w:id="104" w:author="Priyanka Mittal" w:date="2020-05-14T10:41:00Z"/>
          <w:rFonts w:asciiTheme="minorHAnsi" w:eastAsiaTheme="minorEastAsia" w:hAnsiTheme="minorHAnsi" w:cstheme="minorBidi"/>
          <w:noProof/>
          <w:sz w:val="22"/>
          <w:szCs w:val="22"/>
        </w:rPr>
      </w:pPr>
      <w:del w:id="105" w:author="Priyanka Mittal" w:date="2020-05-14T10:41:00Z">
        <w:r w:rsidDel="00F463C4">
          <w:rPr>
            <w:noProof/>
          </w:rPr>
          <w:fldChar w:fldCharType="begin"/>
        </w:r>
        <w:r w:rsidDel="00F463C4">
          <w:rPr>
            <w:noProof/>
          </w:rPr>
          <w:delInstrText xml:space="preserve"> HYPERLINK \l "_Toc36040050" </w:delInstrText>
        </w:r>
        <w:r w:rsidDel="00F463C4">
          <w:rPr>
            <w:noProof/>
          </w:rPr>
          <w:fldChar w:fldCharType="separate"/>
        </w:r>
      </w:del>
      <w:ins w:id="106" w:author="Priyanka Mittal" w:date="2020-05-14T10:41:00Z">
        <w:r w:rsidR="00F463C4">
          <w:rPr>
            <w:b/>
            <w:bCs/>
            <w:lang w:val="en-US"/>
          </w:rPr>
          <w:t>Error! Hyperlink reference not valid.</w:t>
        </w:r>
      </w:ins>
      <w:del w:id="107" w:author="Priyanka Mittal" w:date="2020-05-14T10:41:00Z">
        <w:r w:rsidR="00265400" w:rsidRPr="002B63C5" w:rsidDel="00F463C4">
          <w:rPr>
            <w:rStyle w:val="Hyperlink"/>
            <w:noProof/>
          </w:rPr>
          <w:delText>1.1</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Purpose of Document</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_Toc36040050 \h </w:delInstrText>
        </w:r>
        <w:r w:rsidR="00265400" w:rsidDel="00F463C4">
          <w:rPr>
            <w:noProof/>
            <w:webHidden/>
          </w:rPr>
        </w:r>
        <w:r w:rsidR="00265400" w:rsidDel="00F463C4">
          <w:rPr>
            <w:noProof/>
            <w:webHidden/>
          </w:rPr>
          <w:fldChar w:fldCharType="separate"/>
        </w:r>
        <w:r w:rsidR="00265400" w:rsidDel="00F463C4">
          <w:rPr>
            <w:noProof/>
            <w:webHidden/>
          </w:rPr>
          <w:delText>5</w:delText>
        </w:r>
        <w:r w:rsidR="00265400" w:rsidDel="00F463C4">
          <w:rPr>
            <w:noProof/>
            <w:webHidden/>
          </w:rPr>
          <w:fldChar w:fldCharType="end"/>
        </w:r>
        <w:r w:rsidDel="00F463C4">
          <w:rPr>
            <w:noProof/>
          </w:rPr>
          <w:fldChar w:fldCharType="end"/>
        </w:r>
      </w:del>
    </w:p>
    <w:p w14:paraId="7184C5C3" w14:textId="7AC40FDA" w:rsidR="00265400" w:rsidDel="00F463C4" w:rsidRDefault="002F10A7">
      <w:pPr>
        <w:pStyle w:val="TOC2"/>
        <w:tabs>
          <w:tab w:val="left" w:pos="880"/>
          <w:tab w:val="right" w:pos="9016"/>
        </w:tabs>
        <w:rPr>
          <w:del w:id="108" w:author="Priyanka Mittal" w:date="2020-05-14T10:41:00Z"/>
          <w:rFonts w:asciiTheme="minorHAnsi" w:eastAsiaTheme="minorEastAsia" w:hAnsiTheme="minorHAnsi" w:cstheme="minorBidi"/>
          <w:noProof/>
          <w:sz w:val="22"/>
          <w:szCs w:val="22"/>
        </w:rPr>
      </w:pPr>
      <w:del w:id="109" w:author="Priyanka Mittal" w:date="2020-05-14T10:41:00Z">
        <w:r w:rsidDel="00F463C4">
          <w:rPr>
            <w:noProof/>
          </w:rPr>
          <w:fldChar w:fldCharType="begin"/>
        </w:r>
        <w:r w:rsidDel="00F463C4">
          <w:rPr>
            <w:noProof/>
          </w:rPr>
          <w:delInstrText xml:space="preserve"> HYPERLINK \l "_Toc36040051" </w:delInstrText>
        </w:r>
        <w:r w:rsidDel="00F463C4">
          <w:rPr>
            <w:noProof/>
          </w:rPr>
          <w:fldChar w:fldCharType="separate"/>
        </w:r>
      </w:del>
      <w:ins w:id="110" w:author="Priyanka Mittal" w:date="2020-05-14T10:41:00Z">
        <w:r w:rsidR="00F463C4">
          <w:rPr>
            <w:b/>
            <w:bCs/>
            <w:lang w:val="en-US"/>
          </w:rPr>
          <w:t>Error! Hyperlink reference not valid.</w:t>
        </w:r>
      </w:ins>
      <w:del w:id="111" w:author="Priyanka Mittal" w:date="2020-05-14T10:41:00Z">
        <w:r w:rsidR="00265400" w:rsidRPr="002B63C5" w:rsidDel="00F463C4">
          <w:rPr>
            <w:rStyle w:val="Hyperlink"/>
            <w:noProof/>
          </w:rPr>
          <w:delText>1.2</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Audience</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_Toc36040051 \h </w:delInstrText>
        </w:r>
        <w:r w:rsidR="00265400" w:rsidDel="00F463C4">
          <w:rPr>
            <w:noProof/>
            <w:webHidden/>
          </w:rPr>
        </w:r>
        <w:r w:rsidR="00265400" w:rsidDel="00F463C4">
          <w:rPr>
            <w:noProof/>
            <w:webHidden/>
          </w:rPr>
          <w:fldChar w:fldCharType="separate"/>
        </w:r>
        <w:r w:rsidR="00265400" w:rsidDel="00F463C4">
          <w:rPr>
            <w:noProof/>
            <w:webHidden/>
          </w:rPr>
          <w:delText>5</w:delText>
        </w:r>
        <w:r w:rsidR="00265400" w:rsidDel="00F463C4">
          <w:rPr>
            <w:noProof/>
            <w:webHidden/>
          </w:rPr>
          <w:fldChar w:fldCharType="end"/>
        </w:r>
        <w:r w:rsidDel="00F463C4">
          <w:rPr>
            <w:noProof/>
          </w:rPr>
          <w:fldChar w:fldCharType="end"/>
        </w:r>
      </w:del>
    </w:p>
    <w:p w14:paraId="0DA3C82C" w14:textId="17571286" w:rsidR="00265400" w:rsidDel="00F463C4" w:rsidRDefault="002F10A7">
      <w:pPr>
        <w:pStyle w:val="TOC2"/>
        <w:tabs>
          <w:tab w:val="left" w:pos="880"/>
          <w:tab w:val="right" w:pos="9016"/>
        </w:tabs>
        <w:rPr>
          <w:del w:id="112" w:author="Priyanka Mittal" w:date="2020-05-14T10:41:00Z"/>
          <w:rFonts w:asciiTheme="minorHAnsi" w:eastAsiaTheme="minorEastAsia" w:hAnsiTheme="minorHAnsi" w:cstheme="minorBidi"/>
          <w:noProof/>
          <w:sz w:val="22"/>
          <w:szCs w:val="22"/>
        </w:rPr>
      </w:pPr>
      <w:del w:id="113" w:author="Priyanka Mittal" w:date="2020-05-14T10:41:00Z">
        <w:r w:rsidDel="00F463C4">
          <w:rPr>
            <w:noProof/>
          </w:rPr>
          <w:fldChar w:fldCharType="begin"/>
        </w:r>
        <w:r w:rsidDel="00F463C4">
          <w:rPr>
            <w:noProof/>
          </w:rPr>
          <w:delInstrText xml:space="preserve"> HYPERLINK \l "_Toc36040052" </w:delInstrText>
        </w:r>
        <w:r w:rsidDel="00F463C4">
          <w:rPr>
            <w:noProof/>
          </w:rPr>
          <w:fldChar w:fldCharType="separate"/>
        </w:r>
      </w:del>
      <w:ins w:id="114" w:author="Priyanka Mittal" w:date="2020-05-14T10:41:00Z">
        <w:r w:rsidR="00F463C4">
          <w:rPr>
            <w:b/>
            <w:bCs/>
            <w:lang w:val="en-US"/>
          </w:rPr>
          <w:t>Error! Hyperlink reference not valid.</w:t>
        </w:r>
      </w:ins>
      <w:del w:id="115" w:author="Priyanka Mittal" w:date="2020-05-14T10:41:00Z">
        <w:r w:rsidR="00265400" w:rsidRPr="002B63C5" w:rsidDel="00F463C4">
          <w:rPr>
            <w:rStyle w:val="Hyperlink"/>
            <w:noProof/>
          </w:rPr>
          <w:delText>1.3</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Definitions</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_Toc36040052 \h </w:delInstrText>
        </w:r>
        <w:r w:rsidR="00265400" w:rsidDel="00F463C4">
          <w:rPr>
            <w:noProof/>
            <w:webHidden/>
          </w:rPr>
        </w:r>
        <w:r w:rsidR="00265400" w:rsidDel="00F463C4">
          <w:rPr>
            <w:noProof/>
            <w:webHidden/>
          </w:rPr>
          <w:fldChar w:fldCharType="separate"/>
        </w:r>
        <w:r w:rsidR="00265400" w:rsidDel="00F463C4">
          <w:rPr>
            <w:noProof/>
            <w:webHidden/>
          </w:rPr>
          <w:delText>5</w:delText>
        </w:r>
        <w:r w:rsidR="00265400" w:rsidDel="00F463C4">
          <w:rPr>
            <w:noProof/>
            <w:webHidden/>
          </w:rPr>
          <w:fldChar w:fldCharType="end"/>
        </w:r>
        <w:r w:rsidDel="00F463C4">
          <w:rPr>
            <w:noProof/>
          </w:rPr>
          <w:fldChar w:fldCharType="end"/>
        </w:r>
      </w:del>
    </w:p>
    <w:p w14:paraId="5F42FD0D" w14:textId="5FC81DE1" w:rsidR="00265400" w:rsidDel="00F463C4" w:rsidRDefault="002F10A7">
      <w:pPr>
        <w:pStyle w:val="TOC1"/>
        <w:tabs>
          <w:tab w:val="left" w:pos="440"/>
        </w:tabs>
        <w:rPr>
          <w:del w:id="116" w:author="Priyanka Mittal" w:date="2020-05-14T10:41:00Z"/>
          <w:rFonts w:asciiTheme="minorHAnsi" w:eastAsiaTheme="minorEastAsia" w:hAnsiTheme="minorHAnsi" w:cstheme="minorBidi"/>
          <w:b w:val="0"/>
          <w:color w:val="auto"/>
          <w:sz w:val="22"/>
          <w:szCs w:val="22"/>
        </w:rPr>
      </w:pPr>
      <w:del w:id="117" w:author="Priyanka Mittal" w:date="2020-05-14T10:41:00Z">
        <w:r w:rsidDel="00F463C4">
          <w:fldChar w:fldCharType="begin"/>
        </w:r>
        <w:r w:rsidDel="00F463C4">
          <w:delInstrText xml:space="preserve"> HYPERLINK \l "_Toc36040053" </w:delInstrText>
        </w:r>
        <w:r w:rsidDel="00F463C4">
          <w:fldChar w:fldCharType="separate"/>
        </w:r>
      </w:del>
      <w:ins w:id="118" w:author="Priyanka Mittal" w:date="2020-05-14T10:41:00Z">
        <w:r w:rsidR="00F463C4">
          <w:rPr>
            <w:b w:val="0"/>
            <w:bCs/>
            <w:lang w:val="en-US"/>
          </w:rPr>
          <w:t>Error! Hyperlink reference not valid.</w:t>
        </w:r>
      </w:ins>
      <w:del w:id="119" w:author="Priyanka Mittal" w:date="2020-05-14T10:41:00Z">
        <w:r w:rsidR="00265400" w:rsidRPr="002B63C5" w:rsidDel="00F463C4">
          <w:rPr>
            <w:rStyle w:val="Hyperlink"/>
          </w:rPr>
          <w:delText>2</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rPr>
          <w:delText>Specification Status</w:delText>
        </w:r>
        <w:r w:rsidR="00265400" w:rsidDel="00F463C4">
          <w:rPr>
            <w:webHidden/>
          </w:rPr>
          <w:tab/>
        </w:r>
        <w:r w:rsidR="00265400" w:rsidDel="00F463C4">
          <w:rPr>
            <w:webHidden/>
          </w:rPr>
          <w:fldChar w:fldCharType="begin"/>
        </w:r>
        <w:r w:rsidR="00265400" w:rsidDel="00F463C4">
          <w:rPr>
            <w:webHidden/>
          </w:rPr>
          <w:delInstrText xml:space="preserve"> PAGEREF _Toc36040053 \h </w:delInstrText>
        </w:r>
        <w:r w:rsidR="00265400" w:rsidDel="00F463C4">
          <w:rPr>
            <w:webHidden/>
          </w:rPr>
        </w:r>
        <w:r w:rsidR="00265400" w:rsidDel="00F463C4">
          <w:rPr>
            <w:webHidden/>
          </w:rPr>
          <w:fldChar w:fldCharType="separate"/>
        </w:r>
        <w:r w:rsidR="00265400" w:rsidDel="00F463C4">
          <w:rPr>
            <w:webHidden/>
          </w:rPr>
          <w:delText>6</w:delText>
        </w:r>
        <w:r w:rsidR="00265400" w:rsidDel="00F463C4">
          <w:rPr>
            <w:webHidden/>
          </w:rPr>
          <w:fldChar w:fldCharType="end"/>
        </w:r>
        <w:r w:rsidDel="00F463C4">
          <w:fldChar w:fldCharType="end"/>
        </w:r>
      </w:del>
    </w:p>
    <w:p w14:paraId="27F2B6FD" w14:textId="7BC4C9C9" w:rsidR="00265400" w:rsidDel="00F463C4" w:rsidRDefault="002F10A7">
      <w:pPr>
        <w:pStyle w:val="TOC2"/>
        <w:tabs>
          <w:tab w:val="left" w:pos="880"/>
          <w:tab w:val="right" w:pos="9016"/>
        </w:tabs>
        <w:rPr>
          <w:del w:id="120" w:author="Priyanka Mittal" w:date="2020-05-14T10:41:00Z"/>
          <w:rFonts w:asciiTheme="minorHAnsi" w:eastAsiaTheme="minorEastAsia" w:hAnsiTheme="minorHAnsi" w:cstheme="minorBidi"/>
          <w:noProof/>
          <w:sz w:val="22"/>
          <w:szCs w:val="22"/>
        </w:rPr>
      </w:pPr>
      <w:del w:id="121" w:author="Priyanka Mittal" w:date="2020-05-14T10:41:00Z">
        <w:r w:rsidDel="00F463C4">
          <w:rPr>
            <w:noProof/>
          </w:rPr>
          <w:fldChar w:fldCharType="begin"/>
        </w:r>
        <w:r w:rsidDel="00F463C4">
          <w:rPr>
            <w:noProof/>
          </w:rPr>
          <w:delInstrText xml:space="preserve"> HYPERLINK \l "_Toc36040054" </w:delInstrText>
        </w:r>
        <w:r w:rsidDel="00F463C4">
          <w:rPr>
            <w:noProof/>
          </w:rPr>
          <w:fldChar w:fldCharType="separate"/>
        </w:r>
      </w:del>
      <w:ins w:id="122" w:author="Priyanka Mittal" w:date="2020-05-14T10:41:00Z">
        <w:r w:rsidR="00F463C4">
          <w:rPr>
            <w:b/>
            <w:bCs/>
            <w:lang w:val="en-US"/>
          </w:rPr>
          <w:t>Error! Hyperlink reference not valid.</w:t>
        </w:r>
      </w:ins>
      <w:del w:id="123" w:author="Priyanka Mittal" w:date="2020-05-14T10:41:00Z">
        <w:r w:rsidR="00265400" w:rsidRPr="002B63C5" w:rsidDel="00F463C4">
          <w:rPr>
            <w:rStyle w:val="Hyperlink"/>
            <w:noProof/>
          </w:rPr>
          <w:delText>2.1</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Scope / Constraints</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_Toc36040054 \h </w:delInstrText>
        </w:r>
        <w:r w:rsidR="00265400" w:rsidDel="00F463C4">
          <w:rPr>
            <w:noProof/>
            <w:webHidden/>
          </w:rPr>
        </w:r>
        <w:r w:rsidR="00265400" w:rsidDel="00F463C4">
          <w:rPr>
            <w:noProof/>
            <w:webHidden/>
          </w:rPr>
          <w:fldChar w:fldCharType="separate"/>
        </w:r>
        <w:r w:rsidR="00265400" w:rsidDel="00F463C4">
          <w:rPr>
            <w:noProof/>
            <w:webHidden/>
          </w:rPr>
          <w:delText>6</w:delText>
        </w:r>
        <w:r w:rsidR="00265400" w:rsidDel="00F463C4">
          <w:rPr>
            <w:noProof/>
            <w:webHidden/>
          </w:rPr>
          <w:fldChar w:fldCharType="end"/>
        </w:r>
        <w:r w:rsidDel="00F463C4">
          <w:rPr>
            <w:noProof/>
          </w:rPr>
          <w:fldChar w:fldCharType="end"/>
        </w:r>
      </w:del>
    </w:p>
    <w:p w14:paraId="2562C487" w14:textId="4EEF9D0E" w:rsidR="00265400" w:rsidDel="00F463C4" w:rsidRDefault="002F10A7">
      <w:pPr>
        <w:pStyle w:val="TOC2"/>
        <w:tabs>
          <w:tab w:val="left" w:pos="880"/>
          <w:tab w:val="right" w:pos="9016"/>
        </w:tabs>
        <w:rPr>
          <w:del w:id="124" w:author="Priyanka Mittal" w:date="2020-05-14T10:41:00Z"/>
          <w:rFonts w:asciiTheme="minorHAnsi" w:eastAsiaTheme="minorEastAsia" w:hAnsiTheme="minorHAnsi" w:cstheme="minorBidi"/>
          <w:noProof/>
          <w:sz w:val="22"/>
          <w:szCs w:val="22"/>
        </w:rPr>
      </w:pPr>
      <w:del w:id="125" w:author="Priyanka Mittal" w:date="2020-05-14T10:41:00Z">
        <w:r w:rsidDel="00F463C4">
          <w:rPr>
            <w:noProof/>
          </w:rPr>
          <w:fldChar w:fldCharType="begin"/>
        </w:r>
        <w:r w:rsidDel="00F463C4">
          <w:rPr>
            <w:noProof/>
          </w:rPr>
          <w:delInstrText xml:space="preserve"> HYPERLINK \l "_Toc36040055" </w:delInstrText>
        </w:r>
        <w:r w:rsidDel="00F463C4">
          <w:rPr>
            <w:noProof/>
          </w:rPr>
          <w:fldChar w:fldCharType="separate"/>
        </w:r>
      </w:del>
      <w:ins w:id="126" w:author="Priyanka Mittal" w:date="2020-05-14T10:41:00Z">
        <w:r w:rsidR="00F463C4">
          <w:rPr>
            <w:b/>
            <w:bCs/>
            <w:lang w:val="en-US"/>
          </w:rPr>
          <w:t>Error! Hyperlink reference not valid.</w:t>
        </w:r>
      </w:ins>
      <w:del w:id="127" w:author="Priyanka Mittal" w:date="2020-05-14T10:41:00Z">
        <w:r w:rsidR="00265400" w:rsidRPr="002B63C5" w:rsidDel="00F463C4">
          <w:rPr>
            <w:rStyle w:val="Hyperlink"/>
            <w:noProof/>
          </w:rPr>
          <w:delText>2.2</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Changes in this version</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_Toc36040055 \h </w:delInstrText>
        </w:r>
        <w:r w:rsidR="00265400" w:rsidDel="00F463C4">
          <w:rPr>
            <w:noProof/>
            <w:webHidden/>
          </w:rPr>
        </w:r>
        <w:r w:rsidR="00265400" w:rsidDel="00F463C4">
          <w:rPr>
            <w:noProof/>
            <w:webHidden/>
          </w:rPr>
          <w:fldChar w:fldCharType="separate"/>
        </w:r>
        <w:r w:rsidR="00265400" w:rsidDel="00F463C4">
          <w:rPr>
            <w:noProof/>
            <w:webHidden/>
          </w:rPr>
          <w:delText>6</w:delText>
        </w:r>
        <w:r w:rsidR="00265400" w:rsidDel="00F463C4">
          <w:rPr>
            <w:noProof/>
            <w:webHidden/>
          </w:rPr>
          <w:fldChar w:fldCharType="end"/>
        </w:r>
        <w:r w:rsidDel="00F463C4">
          <w:rPr>
            <w:noProof/>
          </w:rPr>
          <w:fldChar w:fldCharType="end"/>
        </w:r>
      </w:del>
    </w:p>
    <w:p w14:paraId="591A46DC" w14:textId="2BE8E105" w:rsidR="00265400" w:rsidDel="00F463C4" w:rsidRDefault="002F10A7">
      <w:pPr>
        <w:pStyle w:val="TOC1"/>
        <w:tabs>
          <w:tab w:val="left" w:pos="440"/>
        </w:tabs>
        <w:rPr>
          <w:del w:id="128" w:author="Priyanka Mittal" w:date="2020-05-14T10:41:00Z"/>
          <w:rFonts w:asciiTheme="minorHAnsi" w:eastAsiaTheme="minorEastAsia" w:hAnsiTheme="minorHAnsi" w:cstheme="minorBidi"/>
          <w:b w:val="0"/>
          <w:color w:val="auto"/>
          <w:sz w:val="22"/>
          <w:szCs w:val="22"/>
        </w:rPr>
      </w:pPr>
      <w:del w:id="129" w:author="Priyanka Mittal" w:date="2020-05-14T10:41:00Z">
        <w:r w:rsidDel="00F463C4">
          <w:fldChar w:fldCharType="begin"/>
        </w:r>
        <w:r w:rsidDel="00F463C4">
          <w:delInstrText xml:space="preserve"> HYPERLINK \l "_Toc36040056" </w:delInstrText>
        </w:r>
        <w:r w:rsidDel="00F463C4">
          <w:fldChar w:fldCharType="separate"/>
        </w:r>
      </w:del>
      <w:ins w:id="130" w:author="Priyanka Mittal" w:date="2020-05-14T10:41:00Z">
        <w:r w:rsidR="00F463C4">
          <w:rPr>
            <w:b w:val="0"/>
            <w:bCs/>
            <w:lang w:val="en-US"/>
          </w:rPr>
          <w:t>Error! Hyperlink reference not valid.</w:t>
        </w:r>
      </w:ins>
      <w:del w:id="131" w:author="Priyanka Mittal" w:date="2020-05-14T10:41:00Z">
        <w:r w:rsidR="00265400" w:rsidRPr="002B63C5" w:rsidDel="00F463C4">
          <w:rPr>
            <w:rStyle w:val="Hyperlink"/>
          </w:rPr>
          <w:delText>3</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rPr>
          <w:delText>Messages Overview</w:delText>
        </w:r>
        <w:r w:rsidR="00265400" w:rsidDel="00F463C4">
          <w:rPr>
            <w:webHidden/>
          </w:rPr>
          <w:tab/>
        </w:r>
        <w:r w:rsidR="00265400" w:rsidDel="00F463C4">
          <w:rPr>
            <w:webHidden/>
          </w:rPr>
          <w:fldChar w:fldCharType="begin"/>
        </w:r>
        <w:r w:rsidR="00265400" w:rsidDel="00F463C4">
          <w:rPr>
            <w:webHidden/>
          </w:rPr>
          <w:delInstrText xml:space="preserve"> PAGEREF _Toc36040056 \h </w:delInstrText>
        </w:r>
        <w:r w:rsidR="00265400" w:rsidDel="00F463C4">
          <w:rPr>
            <w:webHidden/>
          </w:rPr>
        </w:r>
        <w:r w:rsidR="00265400" w:rsidDel="00F463C4">
          <w:rPr>
            <w:webHidden/>
          </w:rPr>
          <w:fldChar w:fldCharType="separate"/>
        </w:r>
        <w:r w:rsidR="00265400" w:rsidDel="00F463C4">
          <w:rPr>
            <w:webHidden/>
          </w:rPr>
          <w:delText>7</w:delText>
        </w:r>
        <w:r w:rsidR="00265400" w:rsidDel="00F463C4">
          <w:rPr>
            <w:webHidden/>
          </w:rPr>
          <w:fldChar w:fldCharType="end"/>
        </w:r>
        <w:r w:rsidDel="00F463C4">
          <w:fldChar w:fldCharType="end"/>
        </w:r>
      </w:del>
    </w:p>
    <w:p w14:paraId="601D3B43" w14:textId="3A07651C" w:rsidR="00265400" w:rsidDel="00F463C4" w:rsidRDefault="002F10A7">
      <w:pPr>
        <w:pStyle w:val="TOC2"/>
        <w:tabs>
          <w:tab w:val="left" w:pos="880"/>
          <w:tab w:val="right" w:pos="9016"/>
        </w:tabs>
        <w:rPr>
          <w:del w:id="132" w:author="Priyanka Mittal" w:date="2020-05-14T10:41:00Z"/>
          <w:rFonts w:asciiTheme="minorHAnsi" w:eastAsiaTheme="minorEastAsia" w:hAnsiTheme="minorHAnsi" w:cstheme="minorBidi"/>
          <w:noProof/>
          <w:sz w:val="22"/>
          <w:szCs w:val="22"/>
        </w:rPr>
      </w:pPr>
      <w:del w:id="133" w:author="Priyanka Mittal" w:date="2020-05-14T10:41:00Z">
        <w:r w:rsidDel="00F463C4">
          <w:rPr>
            <w:noProof/>
          </w:rPr>
          <w:fldChar w:fldCharType="begin"/>
        </w:r>
        <w:r w:rsidDel="00F463C4">
          <w:rPr>
            <w:noProof/>
          </w:rPr>
          <w:delInstrText xml:space="preserve"> HYPERLINK \l "_Toc36040057" </w:delInstrText>
        </w:r>
        <w:r w:rsidDel="00F463C4">
          <w:rPr>
            <w:noProof/>
          </w:rPr>
          <w:fldChar w:fldCharType="separate"/>
        </w:r>
      </w:del>
      <w:ins w:id="134" w:author="Priyanka Mittal" w:date="2020-05-14T10:41:00Z">
        <w:r w:rsidR="00F463C4">
          <w:rPr>
            <w:b/>
            <w:bCs/>
            <w:lang w:val="en-US"/>
          </w:rPr>
          <w:t>Error! Hyperlink reference not valid.</w:t>
        </w:r>
      </w:ins>
      <w:del w:id="135" w:author="Priyanka Mittal" w:date="2020-05-14T10:41:00Z">
        <w:r w:rsidR="00265400" w:rsidRPr="002B63C5" w:rsidDel="00F463C4">
          <w:rPr>
            <w:rStyle w:val="Hyperlink"/>
            <w:noProof/>
          </w:rPr>
          <w:delText>3.1</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Authorization Code Flow</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_Toc36040057 \h </w:delInstrText>
        </w:r>
        <w:r w:rsidR="00265400" w:rsidDel="00F463C4">
          <w:rPr>
            <w:noProof/>
            <w:webHidden/>
          </w:rPr>
        </w:r>
        <w:r w:rsidR="00265400" w:rsidDel="00F463C4">
          <w:rPr>
            <w:noProof/>
            <w:webHidden/>
          </w:rPr>
          <w:fldChar w:fldCharType="separate"/>
        </w:r>
        <w:r w:rsidR="00265400" w:rsidDel="00F463C4">
          <w:rPr>
            <w:noProof/>
            <w:webHidden/>
          </w:rPr>
          <w:delText>7</w:delText>
        </w:r>
        <w:r w:rsidR="00265400" w:rsidDel="00F463C4">
          <w:rPr>
            <w:noProof/>
            <w:webHidden/>
          </w:rPr>
          <w:fldChar w:fldCharType="end"/>
        </w:r>
        <w:r w:rsidDel="00F463C4">
          <w:rPr>
            <w:noProof/>
          </w:rPr>
          <w:fldChar w:fldCharType="end"/>
        </w:r>
      </w:del>
    </w:p>
    <w:p w14:paraId="5C777545" w14:textId="583ACFB3" w:rsidR="00265400" w:rsidDel="00F463C4" w:rsidRDefault="002F10A7">
      <w:pPr>
        <w:pStyle w:val="TOC2"/>
        <w:tabs>
          <w:tab w:val="left" w:pos="880"/>
          <w:tab w:val="right" w:pos="9016"/>
        </w:tabs>
        <w:rPr>
          <w:del w:id="136" w:author="Priyanka Mittal" w:date="2020-05-14T10:41:00Z"/>
          <w:rFonts w:asciiTheme="minorHAnsi" w:eastAsiaTheme="minorEastAsia" w:hAnsiTheme="minorHAnsi" w:cstheme="minorBidi"/>
          <w:noProof/>
          <w:sz w:val="22"/>
          <w:szCs w:val="22"/>
        </w:rPr>
      </w:pPr>
      <w:del w:id="137" w:author="Priyanka Mittal" w:date="2020-05-14T10:41:00Z">
        <w:r w:rsidDel="00F463C4">
          <w:rPr>
            <w:noProof/>
          </w:rPr>
          <w:fldChar w:fldCharType="begin"/>
        </w:r>
        <w:r w:rsidDel="00F463C4">
          <w:rPr>
            <w:noProof/>
          </w:rPr>
          <w:delInstrText xml:space="preserve"> HYPERLINK \l "_Toc36040058" </w:delInstrText>
        </w:r>
        <w:r w:rsidDel="00F463C4">
          <w:rPr>
            <w:noProof/>
          </w:rPr>
          <w:fldChar w:fldCharType="separate"/>
        </w:r>
      </w:del>
      <w:ins w:id="138" w:author="Priyanka Mittal" w:date="2020-05-14T10:41:00Z">
        <w:r w:rsidR="00F463C4">
          <w:rPr>
            <w:b/>
            <w:bCs/>
            <w:lang w:val="en-US"/>
          </w:rPr>
          <w:t>Error! Hyperlink reference not valid.</w:t>
        </w:r>
      </w:ins>
      <w:del w:id="139" w:author="Priyanka Mittal" w:date="2020-05-14T10:41:00Z">
        <w:r w:rsidR="00265400" w:rsidRPr="002B63C5" w:rsidDel="00F463C4">
          <w:rPr>
            <w:rStyle w:val="Hyperlink"/>
            <w:noProof/>
          </w:rPr>
          <w:delText>3.2</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Public and Confidential Clients</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_Toc36040058 \h </w:delInstrText>
        </w:r>
        <w:r w:rsidR="00265400" w:rsidDel="00F463C4">
          <w:rPr>
            <w:noProof/>
            <w:webHidden/>
          </w:rPr>
        </w:r>
        <w:r w:rsidR="00265400" w:rsidDel="00F463C4">
          <w:rPr>
            <w:noProof/>
            <w:webHidden/>
          </w:rPr>
          <w:fldChar w:fldCharType="separate"/>
        </w:r>
        <w:r w:rsidR="00265400" w:rsidDel="00F463C4">
          <w:rPr>
            <w:noProof/>
            <w:webHidden/>
          </w:rPr>
          <w:delText>9</w:delText>
        </w:r>
        <w:r w:rsidR="00265400" w:rsidDel="00F463C4">
          <w:rPr>
            <w:noProof/>
            <w:webHidden/>
          </w:rPr>
          <w:fldChar w:fldCharType="end"/>
        </w:r>
        <w:r w:rsidDel="00F463C4">
          <w:rPr>
            <w:noProof/>
          </w:rPr>
          <w:fldChar w:fldCharType="end"/>
        </w:r>
      </w:del>
    </w:p>
    <w:p w14:paraId="6DDAC289" w14:textId="0191919F" w:rsidR="00265400" w:rsidDel="00F463C4" w:rsidRDefault="002F10A7">
      <w:pPr>
        <w:pStyle w:val="TOC2"/>
        <w:tabs>
          <w:tab w:val="left" w:pos="880"/>
          <w:tab w:val="right" w:pos="9016"/>
        </w:tabs>
        <w:rPr>
          <w:del w:id="140" w:author="Priyanka Mittal" w:date="2020-05-14T10:41:00Z"/>
          <w:rFonts w:asciiTheme="minorHAnsi" w:eastAsiaTheme="minorEastAsia" w:hAnsiTheme="minorHAnsi" w:cstheme="minorBidi"/>
          <w:noProof/>
          <w:sz w:val="22"/>
          <w:szCs w:val="22"/>
        </w:rPr>
      </w:pPr>
      <w:del w:id="141" w:author="Priyanka Mittal" w:date="2020-05-14T10:41:00Z">
        <w:r w:rsidDel="00F463C4">
          <w:rPr>
            <w:noProof/>
          </w:rPr>
          <w:fldChar w:fldCharType="begin"/>
        </w:r>
        <w:r w:rsidDel="00F463C4">
          <w:rPr>
            <w:noProof/>
          </w:rPr>
          <w:delInstrText xml:space="preserve"> HYPERLINK \l "_Toc36040059"</w:delInstrText>
        </w:r>
        <w:r w:rsidDel="00F463C4">
          <w:rPr>
            <w:noProof/>
          </w:rPr>
          <w:delInstrText xml:space="preserve"> </w:delInstrText>
        </w:r>
        <w:r w:rsidDel="00F463C4">
          <w:rPr>
            <w:noProof/>
          </w:rPr>
          <w:fldChar w:fldCharType="separate"/>
        </w:r>
      </w:del>
      <w:ins w:id="142" w:author="Priyanka Mittal" w:date="2020-05-14T10:41:00Z">
        <w:r w:rsidR="00F463C4">
          <w:rPr>
            <w:b/>
            <w:bCs/>
            <w:lang w:val="en-US"/>
          </w:rPr>
          <w:t>Error! Hyperlink reference not valid.</w:t>
        </w:r>
      </w:ins>
      <w:del w:id="143" w:author="Priyanka Mittal" w:date="2020-05-14T10:41:00Z">
        <w:r w:rsidR="00265400" w:rsidRPr="002B63C5" w:rsidDel="00F463C4">
          <w:rPr>
            <w:rStyle w:val="Hyperlink"/>
            <w:noProof/>
          </w:rPr>
          <w:delText>3.3</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Endpoints</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_Toc36040059 \h </w:delInstrText>
        </w:r>
        <w:r w:rsidR="00265400" w:rsidDel="00F463C4">
          <w:rPr>
            <w:noProof/>
            <w:webHidden/>
          </w:rPr>
        </w:r>
        <w:r w:rsidR="00265400" w:rsidDel="00F463C4">
          <w:rPr>
            <w:noProof/>
            <w:webHidden/>
          </w:rPr>
          <w:fldChar w:fldCharType="separate"/>
        </w:r>
        <w:r w:rsidR="00265400" w:rsidDel="00F463C4">
          <w:rPr>
            <w:noProof/>
            <w:webHidden/>
          </w:rPr>
          <w:delText>10</w:delText>
        </w:r>
        <w:r w:rsidR="00265400" w:rsidDel="00F463C4">
          <w:rPr>
            <w:noProof/>
            <w:webHidden/>
          </w:rPr>
          <w:fldChar w:fldCharType="end"/>
        </w:r>
        <w:r w:rsidDel="00F463C4">
          <w:rPr>
            <w:noProof/>
          </w:rPr>
          <w:fldChar w:fldCharType="end"/>
        </w:r>
      </w:del>
    </w:p>
    <w:p w14:paraId="7C66063D" w14:textId="45CB3930" w:rsidR="00265400" w:rsidDel="00F463C4" w:rsidRDefault="002F10A7">
      <w:pPr>
        <w:pStyle w:val="TOC2"/>
        <w:tabs>
          <w:tab w:val="left" w:pos="880"/>
          <w:tab w:val="right" w:pos="9016"/>
        </w:tabs>
        <w:rPr>
          <w:del w:id="144" w:author="Priyanka Mittal" w:date="2020-05-14T10:41:00Z"/>
          <w:rFonts w:asciiTheme="minorHAnsi" w:eastAsiaTheme="minorEastAsia" w:hAnsiTheme="minorHAnsi" w:cstheme="minorBidi"/>
          <w:noProof/>
          <w:sz w:val="22"/>
          <w:szCs w:val="22"/>
        </w:rPr>
      </w:pPr>
      <w:del w:id="145" w:author="Priyanka Mittal" w:date="2020-05-14T10:41:00Z">
        <w:r w:rsidDel="00F463C4">
          <w:rPr>
            <w:noProof/>
          </w:rPr>
          <w:fldChar w:fldCharType="begin"/>
        </w:r>
        <w:r w:rsidDel="00F463C4">
          <w:rPr>
            <w:noProof/>
          </w:rPr>
          <w:delInstrText xml:space="preserve"> HYPERLINK \l "_Toc36040060" </w:delInstrText>
        </w:r>
        <w:r w:rsidDel="00F463C4">
          <w:rPr>
            <w:noProof/>
          </w:rPr>
          <w:fldChar w:fldCharType="separate"/>
        </w:r>
      </w:del>
      <w:ins w:id="146" w:author="Priyanka Mittal" w:date="2020-05-14T10:41:00Z">
        <w:r w:rsidR="00F463C4">
          <w:rPr>
            <w:b/>
            <w:bCs/>
            <w:lang w:val="en-US"/>
          </w:rPr>
          <w:t>Error! Hyperlink reference not valid.</w:t>
        </w:r>
      </w:ins>
      <w:del w:id="147" w:author="Priyanka Mittal" w:date="2020-05-14T10:41:00Z">
        <w:r w:rsidR="00265400" w:rsidRPr="002B63C5" w:rsidDel="00F463C4">
          <w:rPr>
            <w:rStyle w:val="Hyperlink"/>
            <w:noProof/>
          </w:rPr>
          <w:delText>3.4</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Authorize Endpoint</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_Toc36040060 \h </w:delInstrText>
        </w:r>
        <w:r w:rsidR="00265400" w:rsidDel="00F463C4">
          <w:rPr>
            <w:noProof/>
            <w:webHidden/>
          </w:rPr>
        </w:r>
        <w:r w:rsidR="00265400" w:rsidDel="00F463C4">
          <w:rPr>
            <w:noProof/>
            <w:webHidden/>
          </w:rPr>
          <w:fldChar w:fldCharType="separate"/>
        </w:r>
        <w:r w:rsidR="00265400" w:rsidDel="00F463C4">
          <w:rPr>
            <w:noProof/>
            <w:webHidden/>
          </w:rPr>
          <w:delText>11</w:delText>
        </w:r>
        <w:r w:rsidR="00265400" w:rsidDel="00F463C4">
          <w:rPr>
            <w:noProof/>
            <w:webHidden/>
          </w:rPr>
          <w:fldChar w:fldCharType="end"/>
        </w:r>
        <w:r w:rsidDel="00F463C4">
          <w:rPr>
            <w:noProof/>
          </w:rPr>
          <w:fldChar w:fldCharType="end"/>
        </w:r>
      </w:del>
    </w:p>
    <w:p w14:paraId="710A57C1" w14:textId="46364605" w:rsidR="00265400" w:rsidDel="00F463C4" w:rsidRDefault="002F10A7">
      <w:pPr>
        <w:pStyle w:val="TOC2"/>
        <w:tabs>
          <w:tab w:val="left" w:pos="880"/>
          <w:tab w:val="right" w:pos="9016"/>
        </w:tabs>
        <w:rPr>
          <w:del w:id="148" w:author="Priyanka Mittal" w:date="2020-05-14T10:41:00Z"/>
          <w:rFonts w:asciiTheme="minorHAnsi" w:eastAsiaTheme="minorEastAsia" w:hAnsiTheme="minorHAnsi" w:cstheme="minorBidi"/>
          <w:noProof/>
          <w:sz w:val="22"/>
          <w:szCs w:val="22"/>
        </w:rPr>
      </w:pPr>
      <w:del w:id="149" w:author="Priyanka Mittal" w:date="2020-05-14T10:41:00Z">
        <w:r w:rsidDel="00F463C4">
          <w:rPr>
            <w:noProof/>
          </w:rPr>
          <w:fldChar w:fldCharType="begin"/>
        </w:r>
        <w:r w:rsidDel="00F463C4">
          <w:rPr>
            <w:noProof/>
          </w:rPr>
          <w:delInstrText xml:space="preserve"> HYPERLINK \l "_Toc36040061" </w:delInstrText>
        </w:r>
        <w:r w:rsidDel="00F463C4">
          <w:rPr>
            <w:noProof/>
          </w:rPr>
          <w:fldChar w:fldCharType="separate"/>
        </w:r>
      </w:del>
      <w:ins w:id="150" w:author="Priyanka Mittal" w:date="2020-05-14T10:41:00Z">
        <w:r w:rsidR="00F463C4">
          <w:rPr>
            <w:b/>
            <w:bCs/>
            <w:lang w:val="en-US"/>
          </w:rPr>
          <w:t>Error! Hyperlink reference not valid.</w:t>
        </w:r>
      </w:ins>
      <w:del w:id="151" w:author="Priyanka Mittal" w:date="2020-05-14T10:41:00Z">
        <w:r w:rsidR="00265400" w:rsidRPr="002B63C5" w:rsidDel="00F463C4">
          <w:rPr>
            <w:rStyle w:val="Hyperlink"/>
            <w:noProof/>
          </w:rPr>
          <w:delText>3.5</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Token Endpoint</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_Toc36040061 \h </w:delInstrText>
        </w:r>
        <w:r w:rsidR="00265400" w:rsidDel="00F463C4">
          <w:rPr>
            <w:noProof/>
            <w:webHidden/>
          </w:rPr>
        </w:r>
        <w:r w:rsidR="00265400" w:rsidDel="00F463C4">
          <w:rPr>
            <w:noProof/>
            <w:webHidden/>
          </w:rPr>
          <w:fldChar w:fldCharType="separate"/>
        </w:r>
        <w:r w:rsidR="00265400" w:rsidDel="00F463C4">
          <w:rPr>
            <w:noProof/>
            <w:webHidden/>
          </w:rPr>
          <w:delText>20</w:delText>
        </w:r>
        <w:r w:rsidR="00265400" w:rsidDel="00F463C4">
          <w:rPr>
            <w:noProof/>
            <w:webHidden/>
          </w:rPr>
          <w:fldChar w:fldCharType="end"/>
        </w:r>
        <w:r w:rsidDel="00F463C4">
          <w:rPr>
            <w:noProof/>
          </w:rPr>
          <w:fldChar w:fldCharType="end"/>
        </w:r>
      </w:del>
    </w:p>
    <w:p w14:paraId="34D58239" w14:textId="5E965B08" w:rsidR="00265400" w:rsidDel="00F463C4" w:rsidRDefault="002F10A7">
      <w:pPr>
        <w:pStyle w:val="TOC2"/>
        <w:tabs>
          <w:tab w:val="left" w:pos="880"/>
          <w:tab w:val="right" w:pos="9016"/>
        </w:tabs>
        <w:rPr>
          <w:del w:id="152" w:author="Priyanka Mittal" w:date="2020-05-14T10:41:00Z"/>
          <w:rFonts w:asciiTheme="minorHAnsi" w:eastAsiaTheme="minorEastAsia" w:hAnsiTheme="minorHAnsi" w:cstheme="minorBidi"/>
          <w:noProof/>
          <w:sz w:val="22"/>
          <w:szCs w:val="22"/>
        </w:rPr>
      </w:pPr>
      <w:del w:id="153" w:author="Priyanka Mittal" w:date="2020-05-14T10:41:00Z">
        <w:r w:rsidDel="00F463C4">
          <w:rPr>
            <w:noProof/>
          </w:rPr>
          <w:fldChar w:fldCharType="begin"/>
        </w:r>
        <w:r w:rsidDel="00F463C4">
          <w:rPr>
            <w:noProof/>
          </w:rPr>
          <w:delInstrText xml:space="preserve"> HYPERLINK \l "_Toc36040062" </w:delInstrText>
        </w:r>
        <w:r w:rsidDel="00F463C4">
          <w:rPr>
            <w:noProof/>
          </w:rPr>
          <w:fldChar w:fldCharType="separate"/>
        </w:r>
      </w:del>
      <w:ins w:id="154" w:author="Priyanka Mittal" w:date="2020-05-14T10:41:00Z">
        <w:r w:rsidR="00F463C4">
          <w:rPr>
            <w:b/>
            <w:bCs/>
            <w:lang w:val="en-US"/>
          </w:rPr>
          <w:t>Error! Hyperlink reference not valid.</w:t>
        </w:r>
      </w:ins>
      <w:del w:id="155" w:author="Priyanka Mittal" w:date="2020-05-14T10:41:00Z">
        <w:r w:rsidR="00265400" w:rsidRPr="002B63C5" w:rsidDel="00F463C4">
          <w:rPr>
            <w:rStyle w:val="Hyperlink"/>
            <w:noProof/>
          </w:rPr>
          <w:delText>3.6</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UserInfo Endpoint</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_Toc36040062 \h </w:delInstrText>
        </w:r>
        <w:r w:rsidR="00265400" w:rsidDel="00F463C4">
          <w:rPr>
            <w:noProof/>
            <w:webHidden/>
          </w:rPr>
        </w:r>
        <w:r w:rsidR="00265400" w:rsidDel="00F463C4">
          <w:rPr>
            <w:noProof/>
            <w:webHidden/>
          </w:rPr>
          <w:fldChar w:fldCharType="separate"/>
        </w:r>
        <w:r w:rsidR="00265400" w:rsidDel="00F463C4">
          <w:rPr>
            <w:noProof/>
            <w:webHidden/>
          </w:rPr>
          <w:delText>24</w:delText>
        </w:r>
        <w:r w:rsidR="00265400" w:rsidDel="00F463C4">
          <w:rPr>
            <w:noProof/>
            <w:webHidden/>
          </w:rPr>
          <w:fldChar w:fldCharType="end"/>
        </w:r>
        <w:r w:rsidDel="00F463C4">
          <w:rPr>
            <w:noProof/>
          </w:rPr>
          <w:fldChar w:fldCharType="end"/>
        </w:r>
      </w:del>
    </w:p>
    <w:p w14:paraId="7DF188F7" w14:textId="317BA6B6" w:rsidR="00265400" w:rsidDel="00F463C4" w:rsidRDefault="002F10A7">
      <w:pPr>
        <w:pStyle w:val="TOC1"/>
        <w:tabs>
          <w:tab w:val="left" w:pos="440"/>
        </w:tabs>
        <w:rPr>
          <w:del w:id="156" w:author="Priyanka Mittal" w:date="2020-05-14T10:41:00Z"/>
          <w:rFonts w:asciiTheme="minorHAnsi" w:eastAsiaTheme="minorEastAsia" w:hAnsiTheme="minorHAnsi" w:cstheme="minorBidi"/>
          <w:b w:val="0"/>
          <w:color w:val="auto"/>
          <w:sz w:val="22"/>
          <w:szCs w:val="22"/>
        </w:rPr>
      </w:pPr>
      <w:del w:id="157" w:author="Priyanka Mittal" w:date="2020-05-14T10:41:00Z">
        <w:r w:rsidDel="00F463C4">
          <w:fldChar w:fldCharType="begin"/>
        </w:r>
        <w:r w:rsidDel="00F463C4">
          <w:delInstrText xml:space="preserve"> HYPERLINK \l "_Toc36040063" </w:delInstrText>
        </w:r>
        <w:r w:rsidDel="00F463C4">
          <w:fldChar w:fldCharType="separate"/>
        </w:r>
      </w:del>
      <w:ins w:id="158" w:author="Priyanka Mittal" w:date="2020-05-14T10:41:00Z">
        <w:r w:rsidR="00F463C4">
          <w:rPr>
            <w:b w:val="0"/>
            <w:bCs/>
            <w:lang w:val="en-US"/>
          </w:rPr>
          <w:t>Error! Hyperlink reference not valid.</w:t>
        </w:r>
      </w:ins>
      <w:del w:id="159" w:author="Priyanka Mittal" w:date="2020-05-14T10:41:00Z">
        <w:r w:rsidR="00265400" w:rsidRPr="002B63C5" w:rsidDel="00F463C4">
          <w:rPr>
            <w:rStyle w:val="Hyperlink"/>
            <w:lang w:eastAsia="en-US"/>
          </w:rPr>
          <w:delText>4</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lang w:eastAsia="en-US"/>
          </w:rPr>
          <w:delText>Tokens</w:delText>
        </w:r>
        <w:r w:rsidR="00265400" w:rsidDel="00F463C4">
          <w:rPr>
            <w:webHidden/>
          </w:rPr>
          <w:tab/>
        </w:r>
        <w:r w:rsidR="00265400" w:rsidDel="00F463C4">
          <w:rPr>
            <w:webHidden/>
          </w:rPr>
          <w:fldChar w:fldCharType="begin"/>
        </w:r>
        <w:r w:rsidR="00265400" w:rsidDel="00F463C4">
          <w:rPr>
            <w:webHidden/>
          </w:rPr>
          <w:delInstrText xml:space="preserve"> PAGEREF _Toc36040063 \h </w:delInstrText>
        </w:r>
        <w:r w:rsidR="00265400" w:rsidDel="00F463C4">
          <w:rPr>
            <w:webHidden/>
          </w:rPr>
        </w:r>
        <w:r w:rsidR="00265400" w:rsidDel="00F463C4">
          <w:rPr>
            <w:webHidden/>
          </w:rPr>
          <w:fldChar w:fldCharType="separate"/>
        </w:r>
        <w:r w:rsidR="00265400" w:rsidDel="00F463C4">
          <w:rPr>
            <w:webHidden/>
          </w:rPr>
          <w:delText>31</w:delText>
        </w:r>
        <w:r w:rsidR="00265400" w:rsidDel="00F463C4">
          <w:rPr>
            <w:webHidden/>
          </w:rPr>
          <w:fldChar w:fldCharType="end"/>
        </w:r>
        <w:r w:rsidDel="00F463C4">
          <w:fldChar w:fldCharType="end"/>
        </w:r>
      </w:del>
    </w:p>
    <w:p w14:paraId="362057C7" w14:textId="6AA06612" w:rsidR="00265400" w:rsidDel="00F463C4" w:rsidRDefault="002F10A7">
      <w:pPr>
        <w:pStyle w:val="TOC2"/>
        <w:tabs>
          <w:tab w:val="left" w:pos="880"/>
          <w:tab w:val="right" w:pos="9016"/>
        </w:tabs>
        <w:rPr>
          <w:del w:id="160" w:author="Priyanka Mittal" w:date="2020-05-14T10:41:00Z"/>
          <w:rFonts w:asciiTheme="minorHAnsi" w:eastAsiaTheme="minorEastAsia" w:hAnsiTheme="minorHAnsi" w:cstheme="minorBidi"/>
          <w:noProof/>
          <w:sz w:val="22"/>
          <w:szCs w:val="22"/>
        </w:rPr>
      </w:pPr>
      <w:del w:id="161" w:author="Priyanka Mittal" w:date="2020-05-14T10:41:00Z">
        <w:r w:rsidDel="00F463C4">
          <w:rPr>
            <w:noProof/>
          </w:rPr>
          <w:fldChar w:fldCharType="begin"/>
        </w:r>
        <w:r w:rsidDel="00F463C4">
          <w:rPr>
            <w:noProof/>
          </w:rPr>
          <w:delInstrText xml:space="preserve"> HYPERLINK \l "_Toc36040064" </w:delInstrText>
        </w:r>
        <w:r w:rsidDel="00F463C4">
          <w:rPr>
            <w:noProof/>
          </w:rPr>
          <w:fldChar w:fldCharType="separate"/>
        </w:r>
      </w:del>
      <w:ins w:id="162" w:author="Priyanka Mittal" w:date="2020-05-14T10:41:00Z">
        <w:r w:rsidR="00F463C4">
          <w:rPr>
            <w:b/>
            <w:bCs/>
            <w:lang w:val="en-US"/>
          </w:rPr>
          <w:t>Error! Hyperlink reference not valid.</w:t>
        </w:r>
      </w:ins>
      <w:del w:id="163" w:author="Priyanka Mittal" w:date="2020-05-14T10:41:00Z">
        <w:r w:rsidR="00265400" w:rsidRPr="002B63C5" w:rsidDel="00F463C4">
          <w:rPr>
            <w:rStyle w:val="Hyperlink"/>
            <w:noProof/>
          </w:rPr>
          <w:delText>4.1</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JWT Header</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_Toc36040064 \h </w:delInstrText>
        </w:r>
        <w:r w:rsidR="00265400" w:rsidDel="00F463C4">
          <w:rPr>
            <w:noProof/>
            <w:webHidden/>
          </w:rPr>
        </w:r>
        <w:r w:rsidR="00265400" w:rsidDel="00F463C4">
          <w:rPr>
            <w:noProof/>
            <w:webHidden/>
          </w:rPr>
          <w:fldChar w:fldCharType="separate"/>
        </w:r>
        <w:r w:rsidR="00265400" w:rsidDel="00F463C4">
          <w:rPr>
            <w:noProof/>
            <w:webHidden/>
          </w:rPr>
          <w:delText>31</w:delText>
        </w:r>
        <w:r w:rsidR="00265400" w:rsidDel="00F463C4">
          <w:rPr>
            <w:noProof/>
            <w:webHidden/>
          </w:rPr>
          <w:fldChar w:fldCharType="end"/>
        </w:r>
        <w:r w:rsidDel="00F463C4">
          <w:rPr>
            <w:noProof/>
          </w:rPr>
          <w:fldChar w:fldCharType="end"/>
        </w:r>
      </w:del>
    </w:p>
    <w:p w14:paraId="11D44470" w14:textId="7F76227D" w:rsidR="00265400" w:rsidDel="00F463C4" w:rsidRDefault="002F10A7">
      <w:pPr>
        <w:pStyle w:val="TOC2"/>
        <w:tabs>
          <w:tab w:val="left" w:pos="880"/>
          <w:tab w:val="right" w:pos="9016"/>
        </w:tabs>
        <w:rPr>
          <w:del w:id="164" w:author="Priyanka Mittal" w:date="2020-05-14T10:41:00Z"/>
          <w:rFonts w:asciiTheme="minorHAnsi" w:eastAsiaTheme="minorEastAsia" w:hAnsiTheme="minorHAnsi" w:cstheme="minorBidi"/>
          <w:noProof/>
          <w:sz w:val="22"/>
          <w:szCs w:val="22"/>
        </w:rPr>
      </w:pPr>
      <w:del w:id="165" w:author="Priyanka Mittal" w:date="2020-05-14T10:41:00Z">
        <w:r w:rsidDel="00F463C4">
          <w:rPr>
            <w:noProof/>
          </w:rPr>
          <w:fldChar w:fldCharType="begin"/>
        </w:r>
        <w:r w:rsidDel="00F463C4">
          <w:rPr>
            <w:noProof/>
          </w:rPr>
          <w:delInstrText xml:space="preserve"> HYPERLINK \l "_Toc36040065" </w:delInstrText>
        </w:r>
        <w:r w:rsidDel="00F463C4">
          <w:rPr>
            <w:noProof/>
          </w:rPr>
          <w:fldChar w:fldCharType="separate"/>
        </w:r>
      </w:del>
      <w:ins w:id="166" w:author="Priyanka Mittal" w:date="2020-05-14T10:41:00Z">
        <w:r w:rsidR="00F463C4">
          <w:rPr>
            <w:b/>
            <w:bCs/>
            <w:lang w:val="en-US"/>
          </w:rPr>
          <w:t>Error! Hyperlink reference not valid.</w:t>
        </w:r>
      </w:ins>
      <w:del w:id="167" w:author="Priyanka Mittal" w:date="2020-05-14T10:41:00Z">
        <w:r w:rsidR="00265400" w:rsidRPr="002B63C5" w:rsidDel="00F463C4">
          <w:rPr>
            <w:rStyle w:val="Hyperlink"/>
            <w:noProof/>
          </w:rPr>
          <w:delText>4.2</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ID Token Payload</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_Toc36040065 \h </w:delInstrText>
        </w:r>
        <w:r w:rsidR="00265400" w:rsidDel="00F463C4">
          <w:rPr>
            <w:noProof/>
            <w:webHidden/>
          </w:rPr>
        </w:r>
        <w:r w:rsidR="00265400" w:rsidDel="00F463C4">
          <w:rPr>
            <w:noProof/>
            <w:webHidden/>
          </w:rPr>
          <w:fldChar w:fldCharType="separate"/>
        </w:r>
        <w:r w:rsidR="00265400" w:rsidDel="00F463C4">
          <w:rPr>
            <w:noProof/>
            <w:webHidden/>
          </w:rPr>
          <w:delText>31</w:delText>
        </w:r>
        <w:r w:rsidR="00265400" w:rsidDel="00F463C4">
          <w:rPr>
            <w:noProof/>
            <w:webHidden/>
          </w:rPr>
          <w:fldChar w:fldCharType="end"/>
        </w:r>
        <w:r w:rsidDel="00F463C4">
          <w:rPr>
            <w:noProof/>
          </w:rPr>
          <w:fldChar w:fldCharType="end"/>
        </w:r>
      </w:del>
    </w:p>
    <w:p w14:paraId="175239AF" w14:textId="52DDCA13" w:rsidR="00265400" w:rsidDel="00F463C4" w:rsidRDefault="002F10A7">
      <w:pPr>
        <w:pStyle w:val="TOC2"/>
        <w:tabs>
          <w:tab w:val="left" w:pos="880"/>
          <w:tab w:val="right" w:pos="9016"/>
        </w:tabs>
        <w:rPr>
          <w:del w:id="168" w:author="Priyanka Mittal" w:date="2020-05-14T10:41:00Z"/>
          <w:rFonts w:asciiTheme="minorHAnsi" w:eastAsiaTheme="minorEastAsia" w:hAnsiTheme="minorHAnsi" w:cstheme="minorBidi"/>
          <w:noProof/>
          <w:sz w:val="22"/>
          <w:szCs w:val="22"/>
        </w:rPr>
      </w:pPr>
      <w:del w:id="169" w:author="Priyanka Mittal" w:date="2020-05-14T10:41:00Z">
        <w:r w:rsidDel="00F463C4">
          <w:rPr>
            <w:noProof/>
          </w:rPr>
          <w:fldChar w:fldCharType="begin"/>
        </w:r>
        <w:r w:rsidDel="00F463C4">
          <w:rPr>
            <w:noProof/>
          </w:rPr>
          <w:delInstrText xml:space="preserve"> HYPERLINK \l "_Toc36040066" </w:delInstrText>
        </w:r>
        <w:r w:rsidDel="00F463C4">
          <w:rPr>
            <w:noProof/>
          </w:rPr>
          <w:fldChar w:fldCharType="separate"/>
        </w:r>
      </w:del>
      <w:ins w:id="170" w:author="Priyanka Mittal" w:date="2020-05-14T10:41:00Z">
        <w:r w:rsidR="00F463C4">
          <w:rPr>
            <w:b/>
            <w:bCs/>
            <w:lang w:val="en-US"/>
          </w:rPr>
          <w:t>Error! Hyperlink reference not valid.</w:t>
        </w:r>
      </w:ins>
      <w:del w:id="171" w:author="Priyanka Mittal" w:date="2020-05-14T10:41:00Z">
        <w:r w:rsidR="00265400" w:rsidRPr="002B63C5" w:rsidDel="00F463C4">
          <w:rPr>
            <w:rStyle w:val="Hyperlink"/>
            <w:noProof/>
          </w:rPr>
          <w:delText>4.3</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Access Token Payload</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_Toc36040066 \h </w:delInstrText>
        </w:r>
        <w:r w:rsidR="00265400" w:rsidDel="00F463C4">
          <w:rPr>
            <w:noProof/>
            <w:webHidden/>
          </w:rPr>
        </w:r>
        <w:r w:rsidR="00265400" w:rsidDel="00F463C4">
          <w:rPr>
            <w:noProof/>
            <w:webHidden/>
          </w:rPr>
          <w:fldChar w:fldCharType="separate"/>
        </w:r>
        <w:r w:rsidR="00265400" w:rsidDel="00F463C4">
          <w:rPr>
            <w:noProof/>
            <w:webHidden/>
          </w:rPr>
          <w:delText>35</w:delText>
        </w:r>
        <w:r w:rsidR="00265400" w:rsidDel="00F463C4">
          <w:rPr>
            <w:noProof/>
            <w:webHidden/>
          </w:rPr>
          <w:fldChar w:fldCharType="end"/>
        </w:r>
        <w:r w:rsidDel="00F463C4">
          <w:rPr>
            <w:noProof/>
          </w:rPr>
          <w:fldChar w:fldCharType="end"/>
        </w:r>
      </w:del>
    </w:p>
    <w:p w14:paraId="487B9C81" w14:textId="4C9F1FE1" w:rsidR="00265400" w:rsidDel="00F463C4" w:rsidRDefault="002F10A7">
      <w:pPr>
        <w:pStyle w:val="TOC2"/>
        <w:tabs>
          <w:tab w:val="left" w:pos="880"/>
          <w:tab w:val="right" w:pos="9016"/>
        </w:tabs>
        <w:rPr>
          <w:del w:id="172" w:author="Priyanka Mittal" w:date="2020-05-14T10:41:00Z"/>
          <w:rFonts w:asciiTheme="minorHAnsi" w:eastAsiaTheme="minorEastAsia" w:hAnsiTheme="minorHAnsi" w:cstheme="minorBidi"/>
          <w:noProof/>
          <w:sz w:val="22"/>
          <w:szCs w:val="22"/>
        </w:rPr>
      </w:pPr>
      <w:del w:id="173" w:author="Priyanka Mittal" w:date="2020-05-14T10:41:00Z">
        <w:r w:rsidDel="00F463C4">
          <w:rPr>
            <w:noProof/>
          </w:rPr>
          <w:fldChar w:fldCharType="begin"/>
        </w:r>
        <w:r w:rsidDel="00F463C4">
          <w:rPr>
            <w:noProof/>
          </w:rPr>
          <w:delInstrText xml:space="preserve"> HYPERLINK \l "_Toc36040067" </w:delInstrText>
        </w:r>
        <w:r w:rsidDel="00F463C4">
          <w:rPr>
            <w:noProof/>
          </w:rPr>
          <w:fldChar w:fldCharType="separate"/>
        </w:r>
      </w:del>
      <w:ins w:id="174" w:author="Priyanka Mittal" w:date="2020-05-14T10:41:00Z">
        <w:r w:rsidR="00F463C4">
          <w:rPr>
            <w:b/>
            <w:bCs/>
            <w:lang w:val="en-US"/>
          </w:rPr>
          <w:t>Error! Hyperlink reference not valid.</w:t>
        </w:r>
      </w:ins>
      <w:del w:id="175" w:author="Priyanka Mittal" w:date="2020-05-14T10:41:00Z">
        <w:r w:rsidR="00265400" w:rsidRPr="002B63C5" w:rsidDel="00F463C4">
          <w:rPr>
            <w:rStyle w:val="Hyperlink"/>
            <w:noProof/>
          </w:rPr>
          <w:delText>4.4</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JOSE Signing</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_Toc36040067 \h </w:delInstrText>
        </w:r>
        <w:r w:rsidR="00265400" w:rsidDel="00F463C4">
          <w:rPr>
            <w:noProof/>
            <w:webHidden/>
          </w:rPr>
        </w:r>
        <w:r w:rsidR="00265400" w:rsidDel="00F463C4">
          <w:rPr>
            <w:noProof/>
            <w:webHidden/>
          </w:rPr>
          <w:fldChar w:fldCharType="separate"/>
        </w:r>
        <w:r w:rsidR="00265400" w:rsidDel="00F463C4">
          <w:rPr>
            <w:noProof/>
            <w:webHidden/>
          </w:rPr>
          <w:delText>37</w:delText>
        </w:r>
        <w:r w:rsidR="00265400" w:rsidDel="00F463C4">
          <w:rPr>
            <w:noProof/>
            <w:webHidden/>
          </w:rPr>
          <w:fldChar w:fldCharType="end"/>
        </w:r>
        <w:r w:rsidDel="00F463C4">
          <w:rPr>
            <w:noProof/>
          </w:rPr>
          <w:fldChar w:fldCharType="end"/>
        </w:r>
      </w:del>
    </w:p>
    <w:p w14:paraId="492FE7F7" w14:textId="28FB7CB7" w:rsidR="00265400" w:rsidDel="00F463C4" w:rsidRDefault="002F10A7">
      <w:pPr>
        <w:pStyle w:val="TOC1"/>
        <w:tabs>
          <w:tab w:val="left" w:pos="440"/>
        </w:tabs>
        <w:rPr>
          <w:del w:id="176" w:author="Priyanka Mittal" w:date="2020-05-14T10:41:00Z"/>
          <w:rFonts w:asciiTheme="minorHAnsi" w:eastAsiaTheme="minorEastAsia" w:hAnsiTheme="minorHAnsi" w:cstheme="minorBidi"/>
          <w:b w:val="0"/>
          <w:color w:val="auto"/>
          <w:sz w:val="22"/>
          <w:szCs w:val="22"/>
        </w:rPr>
      </w:pPr>
      <w:del w:id="177" w:author="Priyanka Mittal" w:date="2020-05-14T10:41:00Z">
        <w:r w:rsidDel="00F463C4">
          <w:fldChar w:fldCharType="begin"/>
        </w:r>
        <w:r w:rsidDel="00F463C4">
          <w:delInstrText xml:space="preserve"> HYPERLINK \l "_Toc36040068" </w:delInstrText>
        </w:r>
        <w:r w:rsidDel="00F463C4">
          <w:fldChar w:fldCharType="separate"/>
        </w:r>
      </w:del>
      <w:ins w:id="178" w:author="Priyanka Mittal" w:date="2020-05-14T10:41:00Z">
        <w:r w:rsidR="00F463C4">
          <w:rPr>
            <w:b w:val="0"/>
            <w:bCs/>
            <w:lang w:val="en-US"/>
          </w:rPr>
          <w:t>Error! Hyperlink reference not valid.</w:t>
        </w:r>
      </w:ins>
      <w:del w:id="179" w:author="Priyanka Mittal" w:date="2020-05-14T10:41:00Z">
        <w:r w:rsidR="00265400" w:rsidRPr="002B63C5" w:rsidDel="00F463C4">
          <w:rPr>
            <w:rStyle w:val="Hyperlink"/>
            <w:lang w:eastAsia="en-US"/>
          </w:rPr>
          <w:delText>5</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lang w:eastAsia="en-US"/>
          </w:rPr>
          <w:delText>Data View</w:delText>
        </w:r>
        <w:r w:rsidR="00265400" w:rsidDel="00F463C4">
          <w:rPr>
            <w:webHidden/>
          </w:rPr>
          <w:tab/>
        </w:r>
        <w:r w:rsidR="00265400" w:rsidDel="00F463C4">
          <w:rPr>
            <w:webHidden/>
          </w:rPr>
          <w:fldChar w:fldCharType="begin"/>
        </w:r>
        <w:r w:rsidR="00265400" w:rsidDel="00F463C4">
          <w:rPr>
            <w:webHidden/>
          </w:rPr>
          <w:delInstrText xml:space="preserve"> PAGEREF _Toc36040068 \h </w:delInstrText>
        </w:r>
        <w:r w:rsidR="00265400" w:rsidDel="00F463C4">
          <w:rPr>
            <w:webHidden/>
          </w:rPr>
        </w:r>
        <w:r w:rsidR="00265400" w:rsidDel="00F463C4">
          <w:rPr>
            <w:webHidden/>
          </w:rPr>
          <w:fldChar w:fldCharType="separate"/>
        </w:r>
        <w:r w:rsidR="00265400" w:rsidDel="00F463C4">
          <w:rPr>
            <w:webHidden/>
          </w:rPr>
          <w:delText>38</w:delText>
        </w:r>
        <w:r w:rsidR="00265400" w:rsidDel="00F463C4">
          <w:rPr>
            <w:webHidden/>
          </w:rPr>
          <w:fldChar w:fldCharType="end"/>
        </w:r>
        <w:r w:rsidDel="00F463C4">
          <w:fldChar w:fldCharType="end"/>
        </w:r>
      </w:del>
    </w:p>
    <w:p w14:paraId="4DE2C62C" w14:textId="4BAF4D09" w:rsidR="00265400" w:rsidDel="00F463C4" w:rsidRDefault="002F10A7">
      <w:pPr>
        <w:pStyle w:val="TOC2"/>
        <w:tabs>
          <w:tab w:val="left" w:pos="880"/>
          <w:tab w:val="right" w:pos="9016"/>
        </w:tabs>
        <w:rPr>
          <w:del w:id="180" w:author="Priyanka Mittal" w:date="2020-05-14T10:41:00Z"/>
          <w:rFonts w:asciiTheme="minorHAnsi" w:eastAsiaTheme="minorEastAsia" w:hAnsiTheme="minorHAnsi" w:cstheme="minorBidi"/>
          <w:noProof/>
          <w:sz w:val="22"/>
          <w:szCs w:val="22"/>
        </w:rPr>
      </w:pPr>
      <w:del w:id="181" w:author="Priyanka Mittal" w:date="2020-05-14T10:41:00Z">
        <w:r w:rsidDel="00F463C4">
          <w:rPr>
            <w:noProof/>
          </w:rPr>
          <w:fldChar w:fldCharType="begin"/>
        </w:r>
        <w:r w:rsidDel="00F463C4">
          <w:rPr>
            <w:noProof/>
          </w:rPr>
          <w:delInstrText xml:space="preserve"> HYPERLINK \l "_Toc36040069" </w:delInstrText>
        </w:r>
        <w:r w:rsidDel="00F463C4">
          <w:rPr>
            <w:noProof/>
          </w:rPr>
          <w:fldChar w:fldCharType="separate"/>
        </w:r>
      </w:del>
      <w:ins w:id="182" w:author="Priyanka Mittal" w:date="2020-05-14T10:41:00Z">
        <w:r w:rsidR="00F463C4">
          <w:rPr>
            <w:b/>
            <w:bCs/>
            <w:lang w:val="en-US"/>
          </w:rPr>
          <w:t>Error! Hyperlink reference not valid.</w:t>
        </w:r>
      </w:ins>
      <w:del w:id="183" w:author="Priyanka Mittal" w:date="2020-05-14T10:41:00Z">
        <w:r w:rsidR="00265400" w:rsidRPr="002B63C5" w:rsidDel="00F463C4">
          <w:rPr>
            <w:rStyle w:val="Hyperlink"/>
            <w:noProof/>
          </w:rPr>
          <w:delText>5.1</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Vectors of Trust</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_Toc36040069 \h </w:delInstrText>
        </w:r>
        <w:r w:rsidR="00265400" w:rsidDel="00F463C4">
          <w:rPr>
            <w:noProof/>
            <w:webHidden/>
          </w:rPr>
        </w:r>
        <w:r w:rsidR="00265400" w:rsidDel="00F463C4">
          <w:rPr>
            <w:noProof/>
            <w:webHidden/>
          </w:rPr>
          <w:fldChar w:fldCharType="separate"/>
        </w:r>
        <w:r w:rsidR="00265400" w:rsidDel="00F463C4">
          <w:rPr>
            <w:noProof/>
            <w:webHidden/>
          </w:rPr>
          <w:delText>38</w:delText>
        </w:r>
        <w:r w:rsidR="00265400" w:rsidDel="00F463C4">
          <w:rPr>
            <w:noProof/>
            <w:webHidden/>
          </w:rPr>
          <w:fldChar w:fldCharType="end"/>
        </w:r>
        <w:r w:rsidDel="00F463C4">
          <w:rPr>
            <w:noProof/>
          </w:rPr>
          <w:fldChar w:fldCharType="end"/>
        </w:r>
      </w:del>
    </w:p>
    <w:p w14:paraId="0FD95EDA" w14:textId="55790927" w:rsidR="00265400" w:rsidDel="00F463C4" w:rsidRDefault="002F10A7">
      <w:pPr>
        <w:pStyle w:val="TOC1"/>
        <w:tabs>
          <w:tab w:val="left" w:pos="440"/>
        </w:tabs>
        <w:rPr>
          <w:del w:id="184" w:author="Priyanka Mittal" w:date="2020-05-14T10:41:00Z"/>
          <w:rFonts w:asciiTheme="minorHAnsi" w:eastAsiaTheme="minorEastAsia" w:hAnsiTheme="minorHAnsi" w:cstheme="minorBidi"/>
          <w:b w:val="0"/>
          <w:color w:val="auto"/>
          <w:sz w:val="22"/>
          <w:szCs w:val="22"/>
        </w:rPr>
      </w:pPr>
      <w:del w:id="185" w:author="Priyanka Mittal" w:date="2020-05-14T10:41:00Z">
        <w:r w:rsidDel="00F463C4">
          <w:fldChar w:fldCharType="begin"/>
        </w:r>
        <w:r w:rsidDel="00F463C4">
          <w:delInstrText xml:space="preserve"> HYPERLINK \l "_Toc36040070" </w:delInstrText>
        </w:r>
        <w:r w:rsidDel="00F463C4">
          <w:fldChar w:fldCharType="separate"/>
        </w:r>
      </w:del>
      <w:ins w:id="186" w:author="Priyanka Mittal" w:date="2020-05-14T10:41:00Z">
        <w:r w:rsidR="00F463C4">
          <w:rPr>
            <w:b w:val="0"/>
            <w:bCs/>
            <w:lang w:val="en-US"/>
          </w:rPr>
          <w:t>Error! Hyperlink reference not valid.</w:t>
        </w:r>
      </w:ins>
      <w:del w:id="187" w:author="Priyanka Mittal" w:date="2020-05-14T10:41:00Z">
        <w:r w:rsidR="00265400" w:rsidRPr="002B63C5" w:rsidDel="00F463C4">
          <w:rPr>
            <w:rStyle w:val="Hyperlink"/>
            <w:lang w:eastAsia="en-US"/>
          </w:rPr>
          <w:delText>6</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lang w:eastAsia="en-US"/>
          </w:rPr>
          <w:delText>Password-less Authentication using FIDO UAF</w:delText>
        </w:r>
        <w:r w:rsidR="00265400" w:rsidDel="00F463C4">
          <w:rPr>
            <w:webHidden/>
          </w:rPr>
          <w:tab/>
        </w:r>
        <w:r w:rsidR="00265400" w:rsidDel="00F463C4">
          <w:rPr>
            <w:webHidden/>
          </w:rPr>
          <w:fldChar w:fldCharType="begin"/>
        </w:r>
        <w:r w:rsidR="00265400" w:rsidDel="00F463C4">
          <w:rPr>
            <w:webHidden/>
          </w:rPr>
          <w:delInstrText xml:space="preserve"> PAGEREF _Toc36040070 \h </w:delInstrText>
        </w:r>
        <w:r w:rsidR="00265400" w:rsidDel="00F463C4">
          <w:rPr>
            <w:webHidden/>
          </w:rPr>
        </w:r>
        <w:r w:rsidR="00265400" w:rsidDel="00F463C4">
          <w:rPr>
            <w:webHidden/>
          </w:rPr>
          <w:fldChar w:fldCharType="separate"/>
        </w:r>
        <w:r w:rsidR="00265400" w:rsidDel="00F463C4">
          <w:rPr>
            <w:webHidden/>
          </w:rPr>
          <w:delText>43</w:delText>
        </w:r>
        <w:r w:rsidR="00265400" w:rsidDel="00F463C4">
          <w:rPr>
            <w:webHidden/>
          </w:rPr>
          <w:fldChar w:fldCharType="end"/>
        </w:r>
        <w:r w:rsidDel="00F463C4">
          <w:fldChar w:fldCharType="end"/>
        </w:r>
      </w:del>
    </w:p>
    <w:p w14:paraId="21189502" w14:textId="6A18698C" w:rsidR="00265400" w:rsidDel="00F463C4" w:rsidRDefault="002F10A7">
      <w:pPr>
        <w:pStyle w:val="TOC2"/>
        <w:tabs>
          <w:tab w:val="left" w:pos="880"/>
          <w:tab w:val="right" w:pos="9016"/>
        </w:tabs>
        <w:rPr>
          <w:del w:id="188" w:author="Priyanka Mittal" w:date="2020-05-14T10:41:00Z"/>
          <w:rFonts w:asciiTheme="minorHAnsi" w:eastAsiaTheme="minorEastAsia" w:hAnsiTheme="minorHAnsi" w:cstheme="minorBidi"/>
          <w:noProof/>
          <w:sz w:val="22"/>
          <w:szCs w:val="22"/>
        </w:rPr>
      </w:pPr>
      <w:del w:id="189" w:author="Priyanka Mittal" w:date="2020-05-14T10:41:00Z">
        <w:r w:rsidDel="00F463C4">
          <w:rPr>
            <w:noProof/>
          </w:rPr>
          <w:fldChar w:fldCharType="begin"/>
        </w:r>
        <w:r w:rsidDel="00F463C4">
          <w:rPr>
            <w:noProof/>
          </w:rPr>
          <w:delInstrText xml:space="preserve"> HYPERLINK \l "_To</w:delInstrText>
        </w:r>
        <w:r w:rsidDel="00F463C4">
          <w:rPr>
            <w:noProof/>
          </w:rPr>
          <w:delInstrText xml:space="preserve">c36040071" </w:delInstrText>
        </w:r>
        <w:r w:rsidDel="00F463C4">
          <w:rPr>
            <w:noProof/>
          </w:rPr>
          <w:fldChar w:fldCharType="separate"/>
        </w:r>
      </w:del>
      <w:ins w:id="190" w:author="Priyanka Mittal" w:date="2020-05-14T10:41:00Z">
        <w:r w:rsidR="00F463C4">
          <w:rPr>
            <w:b/>
            <w:bCs/>
            <w:lang w:val="en-US"/>
          </w:rPr>
          <w:t>Error! Hyperlink reference not valid.</w:t>
        </w:r>
      </w:ins>
      <w:del w:id="191" w:author="Priyanka Mittal" w:date="2020-05-14T10:41:00Z">
        <w:r w:rsidR="00265400" w:rsidRPr="002B63C5" w:rsidDel="00F463C4">
          <w:rPr>
            <w:rStyle w:val="Hyperlink"/>
            <w:noProof/>
          </w:rPr>
          <w:delText>6.1</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Overview</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_Toc36040071 \h </w:delInstrText>
        </w:r>
        <w:r w:rsidR="00265400" w:rsidDel="00F463C4">
          <w:rPr>
            <w:noProof/>
            <w:webHidden/>
          </w:rPr>
        </w:r>
        <w:r w:rsidR="00265400" w:rsidDel="00F463C4">
          <w:rPr>
            <w:noProof/>
            <w:webHidden/>
          </w:rPr>
          <w:fldChar w:fldCharType="separate"/>
        </w:r>
        <w:r w:rsidR="00265400" w:rsidDel="00F463C4">
          <w:rPr>
            <w:noProof/>
            <w:webHidden/>
          </w:rPr>
          <w:delText>43</w:delText>
        </w:r>
        <w:r w:rsidR="00265400" w:rsidDel="00F463C4">
          <w:rPr>
            <w:noProof/>
            <w:webHidden/>
          </w:rPr>
          <w:fldChar w:fldCharType="end"/>
        </w:r>
        <w:r w:rsidDel="00F463C4">
          <w:rPr>
            <w:noProof/>
          </w:rPr>
          <w:fldChar w:fldCharType="end"/>
        </w:r>
      </w:del>
    </w:p>
    <w:p w14:paraId="47192FF7" w14:textId="26FD89AA" w:rsidR="00265400" w:rsidDel="00F463C4" w:rsidRDefault="002F10A7">
      <w:pPr>
        <w:pStyle w:val="TOC2"/>
        <w:tabs>
          <w:tab w:val="left" w:pos="880"/>
          <w:tab w:val="right" w:pos="9016"/>
        </w:tabs>
        <w:rPr>
          <w:del w:id="192" w:author="Priyanka Mittal" w:date="2020-05-14T10:41:00Z"/>
          <w:rFonts w:asciiTheme="minorHAnsi" w:eastAsiaTheme="minorEastAsia" w:hAnsiTheme="minorHAnsi" w:cstheme="minorBidi"/>
          <w:noProof/>
          <w:sz w:val="22"/>
          <w:szCs w:val="22"/>
        </w:rPr>
      </w:pPr>
      <w:del w:id="193" w:author="Priyanka Mittal" w:date="2020-05-14T10:41:00Z">
        <w:r w:rsidDel="00F463C4">
          <w:rPr>
            <w:noProof/>
          </w:rPr>
          <w:fldChar w:fldCharType="begin"/>
        </w:r>
        <w:r w:rsidDel="00F463C4">
          <w:rPr>
            <w:noProof/>
          </w:rPr>
          <w:delInstrText xml:space="preserve"> HYPERLINK \l "_Toc36040072" </w:delInstrText>
        </w:r>
        <w:r w:rsidDel="00F463C4">
          <w:rPr>
            <w:noProof/>
          </w:rPr>
          <w:fldChar w:fldCharType="separate"/>
        </w:r>
      </w:del>
      <w:ins w:id="194" w:author="Priyanka Mittal" w:date="2020-05-14T10:41:00Z">
        <w:r w:rsidR="00F463C4">
          <w:rPr>
            <w:b/>
            <w:bCs/>
            <w:lang w:val="en-US"/>
          </w:rPr>
          <w:t>Error! Hyperlink reference not valid.</w:t>
        </w:r>
      </w:ins>
      <w:del w:id="195" w:author="Priyanka Mittal" w:date="2020-05-14T10:41:00Z">
        <w:r w:rsidR="00265400" w:rsidRPr="002B63C5" w:rsidDel="00F463C4">
          <w:rPr>
            <w:rStyle w:val="Hyperlink"/>
            <w:noProof/>
          </w:rPr>
          <w:delText>6.2</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FIDO UAF registration flow</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_Toc36040072 \h </w:delInstrText>
        </w:r>
        <w:r w:rsidR="00265400" w:rsidDel="00F463C4">
          <w:rPr>
            <w:noProof/>
            <w:webHidden/>
          </w:rPr>
        </w:r>
        <w:r w:rsidR="00265400" w:rsidDel="00F463C4">
          <w:rPr>
            <w:noProof/>
            <w:webHidden/>
          </w:rPr>
          <w:fldChar w:fldCharType="separate"/>
        </w:r>
        <w:r w:rsidR="00265400" w:rsidDel="00F463C4">
          <w:rPr>
            <w:noProof/>
            <w:webHidden/>
          </w:rPr>
          <w:delText>44</w:delText>
        </w:r>
        <w:r w:rsidR="00265400" w:rsidDel="00F463C4">
          <w:rPr>
            <w:noProof/>
            <w:webHidden/>
          </w:rPr>
          <w:fldChar w:fldCharType="end"/>
        </w:r>
        <w:r w:rsidDel="00F463C4">
          <w:rPr>
            <w:noProof/>
          </w:rPr>
          <w:fldChar w:fldCharType="end"/>
        </w:r>
      </w:del>
    </w:p>
    <w:p w14:paraId="2C51E016" w14:textId="28AECD3E" w:rsidR="00265400" w:rsidDel="00F463C4" w:rsidRDefault="002F10A7">
      <w:pPr>
        <w:pStyle w:val="TOC2"/>
        <w:tabs>
          <w:tab w:val="left" w:pos="880"/>
          <w:tab w:val="right" w:pos="9016"/>
        </w:tabs>
        <w:rPr>
          <w:del w:id="196" w:author="Priyanka Mittal" w:date="2020-05-14T10:41:00Z"/>
          <w:rFonts w:asciiTheme="minorHAnsi" w:eastAsiaTheme="minorEastAsia" w:hAnsiTheme="minorHAnsi" w:cstheme="minorBidi"/>
          <w:noProof/>
          <w:sz w:val="22"/>
          <w:szCs w:val="22"/>
        </w:rPr>
      </w:pPr>
      <w:del w:id="197" w:author="Priyanka Mittal" w:date="2020-05-14T10:41:00Z">
        <w:r w:rsidDel="00F463C4">
          <w:rPr>
            <w:noProof/>
          </w:rPr>
          <w:fldChar w:fldCharType="begin"/>
        </w:r>
        <w:r w:rsidDel="00F463C4">
          <w:rPr>
            <w:noProof/>
          </w:rPr>
          <w:delInstrText xml:space="preserve"> HYPERLINK \l "_Toc36040073" </w:delInstrText>
        </w:r>
        <w:r w:rsidDel="00F463C4">
          <w:rPr>
            <w:noProof/>
          </w:rPr>
          <w:fldChar w:fldCharType="separate"/>
        </w:r>
      </w:del>
      <w:ins w:id="198" w:author="Priyanka Mittal" w:date="2020-05-14T10:41:00Z">
        <w:r w:rsidR="00F463C4">
          <w:rPr>
            <w:b/>
            <w:bCs/>
            <w:lang w:val="en-US"/>
          </w:rPr>
          <w:t>Error! Hyperlink reference not valid.</w:t>
        </w:r>
      </w:ins>
      <w:del w:id="199" w:author="Priyanka Mittal" w:date="2020-05-14T10:41:00Z">
        <w:r w:rsidR="00265400" w:rsidRPr="002B63C5" w:rsidDel="00F463C4">
          <w:rPr>
            <w:rStyle w:val="Hyperlink"/>
            <w:noProof/>
          </w:rPr>
          <w:delText>6.3</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FIDO UAF authentication flow</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_Toc36040073 \h </w:delInstrText>
        </w:r>
        <w:r w:rsidR="00265400" w:rsidDel="00F463C4">
          <w:rPr>
            <w:noProof/>
            <w:webHidden/>
          </w:rPr>
        </w:r>
        <w:r w:rsidR="00265400" w:rsidDel="00F463C4">
          <w:rPr>
            <w:noProof/>
            <w:webHidden/>
          </w:rPr>
          <w:fldChar w:fldCharType="separate"/>
        </w:r>
        <w:r w:rsidR="00265400" w:rsidDel="00F463C4">
          <w:rPr>
            <w:noProof/>
            <w:webHidden/>
          </w:rPr>
          <w:delText>48</w:delText>
        </w:r>
        <w:r w:rsidR="00265400" w:rsidDel="00F463C4">
          <w:rPr>
            <w:noProof/>
            <w:webHidden/>
          </w:rPr>
          <w:fldChar w:fldCharType="end"/>
        </w:r>
        <w:r w:rsidDel="00F463C4">
          <w:rPr>
            <w:noProof/>
          </w:rPr>
          <w:fldChar w:fldCharType="end"/>
        </w:r>
      </w:del>
    </w:p>
    <w:p w14:paraId="5C0E7F29" w14:textId="28C5FC1F" w:rsidR="00265400" w:rsidDel="00F463C4" w:rsidRDefault="002F10A7">
      <w:pPr>
        <w:pStyle w:val="TOC2"/>
        <w:tabs>
          <w:tab w:val="left" w:pos="880"/>
          <w:tab w:val="right" w:pos="9016"/>
        </w:tabs>
        <w:rPr>
          <w:del w:id="200" w:author="Priyanka Mittal" w:date="2020-05-14T10:41:00Z"/>
          <w:rFonts w:asciiTheme="minorHAnsi" w:eastAsiaTheme="minorEastAsia" w:hAnsiTheme="minorHAnsi" w:cstheme="minorBidi"/>
          <w:noProof/>
          <w:sz w:val="22"/>
          <w:szCs w:val="22"/>
        </w:rPr>
      </w:pPr>
      <w:del w:id="201" w:author="Priyanka Mittal" w:date="2020-05-14T10:41:00Z">
        <w:r w:rsidDel="00F463C4">
          <w:rPr>
            <w:noProof/>
          </w:rPr>
          <w:fldChar w:fldCharType="begin"/>
        </w:r>
        <w:r w:rsidDel="00F463C4">
          <w:rPr>
            <w:noProof/>
          </w:rPr>
          <w:delInstrText xml:space="preserve"> HYPERLINK \l "_Toc36040074" </w:delInstrText>
        </w:r>
        <w:r w:rsidDel="00F463C4">
          <w:rPr>
            <w:noProof/>
          </w:rPr>
          <w:fldChar w:fldCharType="separate"/>
        </w:r>
      </w:del>
      <w:ins w:id="202" w:author="Priyanka Mittal" w:date="2020-05-14T10:41:00Z">
        <w:r w:rsidR="00F463C4">
          <w:rPr>
            <w:b/>
            <w:bCs/>
            <w:lang w:val="en-US"/>
          </w:rPr>
          <w:t>Error! Hyperlink reference not valid.</w:t>
        </w:r>
      </w:ins>
      <w:del w:id="203" w:author="Priyanka Mittal" w:date="2020-05-14T10:41:00Z">
        <w:r w:rsidR="00265400" w:rsidRPr="002B63C5" w:rsidDel="00F463C4">
          <w:rPr>
            <w:rStyle w:val="Hyperlink"/>
            <w:noProof/>
          </w:rPr>
          <w:delText>6.4</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FIDO UAF deregistration flow</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_Toc36040074 \h </w:delInstrText>
        </w:r>
        <w:r w:rsidR="00265400" w:rsidDel="00F463C4">
          <w:rPr>
            <w:noProof/>
            <w:webHidden/>
          </w:rPr>
        </w:r>
        <w:r w:rsidR="00265400" w:rsidDel="00F463C4">
          <w:rPr>
            <w:noProof/>
            <w:webHidden/>
          </w:rPr>
          <w:fldChar w:fldCharType="separate"/>
        </w:r>
        <w:r w:rsidR="00265400" w:rsidDel="00F463C4">
          <w:rPr>
            <w:noProof/>
            <w:webHidden/>
          </w:rPr>
          <w:delText>50</w:delText>
        </w:r>
        <w:r w:rsidR="00265400" w:rsidDel="00F463C4">
          <w:rPr>
            <w:noProof/>
            <w:webHidden/>
          </w:rPr>
          <w:fldChar w:fldCharType="end"/>
        </w:r>
        <w:r w:rsidDel="00F463C4">
          <w:rPr>
            <w:noProof/>
          </w:rPr>
          <w:fldChar w:fldCharType="end"/>
        </w:r>
      </w:del>
    </w:p>
    <w:p w14:paraId="33313990" w14:textId="3763A88E" w:rsidR="00265400" w:rsidDel="00F463C4" w:rsidRDefault="002F10A7">
      <w:pPr>
        <w:pStyle w:val="TOC2"/>
        <w:tabs>
          <w:tab w:val="left" w:pos="880"/>
          <w:tab w:val="right" w:pos="9016"/>
        </w:tabs>
        <w:rPr>
          <w:del w:id="204" w:author="Priyanka Mittal" w:date="2020-05-14T10:41:00Z"/>
          <w:rFonts w:asciiTheme="minorHAnsi" w:eastAsiaTheme="minorEastAsia" w:hAnsiTheme="minorHAnsi" w:cstheme="minorBidi"/>
          <w:noProof/>
          <w:sz w:val="22"/>
          <w:szCs w:val="22"/>
        </w:rPr>
      </w:pPr>
      <w:del w:id="205" w:author="Priyanka Mittal" w:date="2020-05-14T10:41:00Z">
        <w:r w:rsidDel="00F463C4">
          <w:rPr>
            <w:noProof/>
          </w:rPr>
          <w:fldChar w:fldCharType="begin"/>
        </w:r>
        <w:r w:rsidDel="00F463C4">
          <w:rPr>
            <w:noProof/>
          </w:rPr>
          <w:delInstrText xml:space="preserve"> HYPERLINK \l "_Toc36040075" </w:delInstrText>
        </w:r>
        <w:r w:rsidDel="00F463C4">
          <w:rPr>
            <w:noProof/>
          </w:rPr>
          <w:fldChar w:fldCharType="separate"/>
        </w:r>
      </w:del>
      <w:ins w:id="206" w:author="Priyanka Mittal" w:date="2020-05-14T10:41:00Z">
        <w:r w:rsidR="00F463C4">
          <w:rPr>
            <w:b/>
            <w:bCs/>
            <w:lang w:val="en-US"/>
          </w:rPr>
          <w:t>Error! Hyperlink reference not valid.</w:t>
        </w:r>
      </w:ins>
      <w:del w:id="207" w:author="Priyanka Mittal" w:date="2020-05-14T10:41:00Z">
        <w:r w:rsidR="00265400" w:rsidRPr="002B63C5" w:rsidDel="00F463C4">
          <w:rPr>
            <w:rStyle w:val="Hyperlink"/>
            <w:noProof/>
          </w:rPr>
          <w:delText>6.5</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Platform Restrictions</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_Toc36040075 \h </w:delInstrText>
        </w:r>
        <w:r w:rsidR="00265400" w:rsidDel="00F463C4">
          <w:rPr>
            <w:noProof/>
            <w:webHidden/>
          </w:rPr>
        </w:r>
        <w:r w:rsidR="00265400" w:rsidDel="00F463C4">
          <w:rPr>
            <w:noProof/>
            <w:webHidden/>
          </w:rPr>
          <w:fldChar w:fldCharType="separate"/>
        </w:r>
        <w:r w:rsidR="00265400" w:rsidDel="00F463C4">
          <w:rPr>
            <w:noProof/>
            <w:webHidden/>
          </w:rPr>
          <w:delText>52</w:delText>
        </w:r>
        <w:r w:rsidR="00265400" w:rsidDel="00F463C4">
          <w:rPr>
            <w:noProof/>
            <w:webHidden/>
          </w:rPr>
          <w:fldChar w:fldCharType="end"/>
        </w:r>
        <w:r w:rsidDel="00F463C4">
          <w:rPr>
            <w:noProof/>
          </w:rPr>
          <w:fldChar w:fldCharType="end"/>
        </w:r>
      </w:del>
    </w:p>
    <w:p w14:paraId="027A11D9" w14:textId="6F039407" w:rsidR="00265400" w:rsidDel="00F463C4" w:rsidRDefault="002F10A7">
      <w:pPr>
        <w:pStyle w:val="TOC1"/>
        <w:tabs>
          <w:tab w:val="left" w:pos="440"/>
        </w:tabs>
        <w:rPr>
          <w:del w:id="208" w:author="Priyanka Mittal" w:date="2020-05-14T10:41:00Z"/>
          <w:rFonts w:asciiTheme="minorHAnsi" w:eastAsiaTheme="minorEastAsia" w:hAnsiTheme="minorHAnsi" w:cstheme="minorBidi"/>
          <w:b w:val="0"/>
          <w:color w:val="auto"/>
          <w:sz w:val="22"/>
          <w:szCs w:val="22"/>
        </w:rPr>
      </w:pPr>
      <w:del w:id="209" w:author="Priyanka Mittal" w:date="2020-05-14T10:41:00Z">
        <w:r w:rsidDel="00F463C4">
          <w:fldChar w:fldCharType="begin"/>
        </w:r>
        <w:r w:rsidDel="00F463C4">
          <w:delInstrText xml:space="preserve"> HYPERLINK \l "_Toc36040076" </w:delInstrText>
        </w:r>
        <w:r w:rsidDel="00F463C4">
          <w:fldChar w:fldCharType="separate"/>
        </w:r>
      </w:del>
      <w:ins w:id="210" w:author="Priyanka Mittal" w:date="2020-05-14T10:41:00Z">
        <w:r w:rsidR="00F463C4">
          <w:rPr>
            <w:b w:val="0"/>
            <w:bCs/>
            <w:lang w:val="en-US"/>
          </w:rPr>
          <w:t>Error! Hyperlink reference not valid.</w:t>
        </w:r>
      </w:ins>
      <w:del w:id="211" w:author="Priyanka Mittal" w:date="2020-05-14T10:41:00Z">
        <w:r w:rsidR="00265400" w:rsidRPr="002B63C5" w:rsidDel="00F463C4">
          <w:rPr>
            <w:rStyle w:val="Hyperlink"/>
          </w:rPr>
          <w:delText>7</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rPr>
          <w:delText>Partner Services and Security</w:delText>
        </w:r>
        <w:r w:rsidR="00265400" w:rsidDel="00F463C4">
          <w:rPr>
            <w:webHidden/>
          </w:rPr>
          <w:tab/>
        </w:r>
        <w:r w:rsidR="00265400" w:rsidDel="00F463C4">
          <w:rPr>
            <w:webHidden/>
          </w:rPr>
          <w:fldChar w:fldCharType="begin"/>
        </w:r>
        <w:r w:rsidR="00265400" w:rsidDel="00F463C4">
          <w:rPr>
            <w:webHidden/>
          </w:rPr>
          <w:delInstrText xml:space="preserve"> PAGEREF _Toc36040076 \h </w:delInstrText>
        </w:r>
        <w:r w:rsidR="00265400" w:rsidDel="00F463C4">
          <w:rPr>
            <w:webHidden/>
          </w:rPr>
        </w:r>
        <w:r w:rsidR="00265400" w:rsidDel="00F463C4">
          <w:rPr>
            <w:webHidden/>
          </w:rPr>
          <w:fldChar w:fldCharType="separate"/>
        </w:r>
        <w:r w:rsidR="00265400" w:rsidDel="00F463C4">
          <w:rPr>
            <w:webHidden/>
          </w:rPr>
          <w:delText>54</w:delText>
        </w:r>
        <w:r w:rsidR="00265400" w:rsidDel="00F463C4">
          <w:rPr>
            <w:webHidden/>
          </w:rPr>
          <w:fldChar w:fldCharType="end"/>
        </w:r>
        <w:r w:rsidDel="00F463C4">
          <w:fldChar w:fldCharType="end"/>
        </w:r>
      </w:del>
    </w:p>
    <w:p w14:paraId="200B5EB7" w14:textId="3BDD66A3" w:rsidR="00265400" w:rsidDel="00F463C4" w:rsidRDefault="002F10A7">
      <w:pPr>
        <w:pStyle w:val="TOC2"/>
        <w:tabs>
          <w:tab w:val="left" w:pos="880"/>
          <w:tab w:val="right" w:pos="9016"/>
        </w:tabs>
        <w:rPr>
          <w:del w:id="212" w:author="Priyanka Mittal" w:date="2020-05-14T10:41:00Z"/>
          <w:rFonts w:asciiTheme="minorHAnsi" w:eastAsiaTheme="minorEastAsia" w:hAnsiTheme="minorHAnsi" w:cstheme="minorBidi"/>
          <w:noProof/>
          <w:sz w:val="22"/>
          <w:szCs w:val="22"/>
        </w:rPr>
      </w:pPr>
      <w:del w:id="213" w:author="Priyanka Mittal" w:date="2020-05-14T10:41:00Z">
        <w:r w:rsidDel="00F463C4">
          <w:rPr>
            <w:noProof/>
          </w:rPr>
          <w:fldChar w:fldCharType="begin"/>
        </w:r>
        <w:r w:rsidDel="00F463C4">
          <w:rPr>
            <w:noProof/>
          </w:rPr>
          <w:delInstrText xml:space="preserve"> HYPERLINK \l "_Toc36040077" </w:delInstrText>
        </w:r>
        <w:r w:rsidDel="00F463C4">
          <w:rPr>
            <w:noProof/>
          </w:rPr>
          <w:fldChar w:fldCharType="separate"/>
        </w:r>
      </w:del>
      <w:ins w:id="214" w:author="Priyanka Mittal" w:date="2020-05-14T10:41:00Z">
        <w:r w:rsidR="00F463C4">
          <w:rPr>
            <w:b/>
            <w:bCs/>
            <w:lang w:val="en-US"/>
          </w:rPr>
          <w:t>Error! Hyperlink reference not valid.</w:t>
        </w:r>
      </w:ins>
      <w:del w:id="215" w:author="Priyanka Mittal" w:date="2020-05-14T10:41:00Z">
        <w:r w:rsidR="00265400" w:rsidRPr="002B63C5" w:rsidDel="00F463C4">
          <w:rPr>
            <w:rStyle w:val="Hyperlink"/>
            <w:noProof/>
          </w:rPr>
          <w:delText>7.1</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Partner Service Registration</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_Toc36040077 \h </w:delInstrText>
        </w:r>
        <w:r w:rsidR="00265400" w:rsidDel="00F463C4">
          <w:rPr>
            <w:noProof/>
            <w:webHidden/>
          </w:rPr>
        </w:r>
        <w:r w:rsidR="00265400" w:rsidDel="00F463C4">
          <w:rPr>
            <w:noProof/>
            <w:webHidden/>
          </w:rPr>
          <w:fldChar w:fldCharType="separate"/>
        </w:r>
        <w:r w:rsidR="00265400" w:rsidDel="00F463C4">
          <w:rPr>
            <w:noProof/>
            <w:webHidden/>
          </w:rPr>
          <w:delText>54</w:delText>
        </w:r>
        <w:r w:rsidR="00265400" w:rsidDel="00F463C4">
          <w:rPr>
            <w:noProof/>
            <w:webHidden/>
          </w:rPr>
          <w:fldChar w:fldCharType="end"/>
        </w:r>
        <w:r w:rsidDel="00F463C4">
          <w:rPr>
            <w:noProof/>
          </w:rPr>
          <w:fldChar w:fldCharType="end"/>
        </w:r>
      </w:del>
    </w:p>
    <w:p w14:paraId="6F3D64C0" w14:textId="1123F64B" w:rsidR="00265400" w:rsidDel="00F463C4" w:rsidRDefault="002F10A7">
      <w:pPr>
        <w:pStyle w:val="TOC2"/>
        <w:tabs>
          <w:tab w:val="left" w:pos="880"/>
          <w:tab w:val="right" w:pos="9016"/>
        </w:tabs>
        <w:rPr>
          <w:del w:id="216" w:author="Priyanka Mittal" w:date="2020-05-14T10:41:00Z"/>
          <w:rFonts w:asciiTheme="minorHAnsi" w:eastAsiaTheme="minorEastAsia" w:hAnsiTheme="minorHAnsi" w:cstheme="minorBidi"/>
          <w:noProof/>
          <w:sz w:val="22"/>
          <w:szCs w:val="22"/>
        </w:rPr>
      </w:pPr>
      <w:del w:id="217" w:author="Priyanka Mittal" w:date="2020-05-14T10:41:00Z">
        <w:r w:rsidDel="00F463C4">
          <w:rPr>
            <w:noProof/>
          </w:rPr>
          <w:fldChar w:fldCharType="begin"/>
        </w:r>
        <w:r w:rsidDel="00F463C4">
          <w:rPr>
            <w:noProof/>
          </w:rPr>
          <w:delInstrText xml:space="preserve"> HYPERLINK \l "_Toc36040078" </w:delInstrText>
        </w:r>
        <w:r w:rsidDel="00F463C4">
          <w:rPr>
            <w:noProof/>
          </w:rPr>
          <w:fldChar w:fldCharType="separate"/>
        </w:r>
      </w:del>
      <w:ins w:id="218" w:author="Priyanka Mittal" w:date="2020-05-14T10:41:00Z">
        <w:r w:rsidR="00F463C4">
          <w:rPr>
            <w:b/>
            <w:bCs/>
            <w:lang w:val="en-US"/>
          </w:rPr>
          <w:t>Error! Hyperlink reference not valid.</w:t>
        </w:r>
      </w:ins>
      <w:del w:id="219" w:author="Priyanka Mittal" w:date="2020-05-14T10:41:00Z">
        <w:r w:rsidR="00265400" w:rsidRPr="002B63C5" w:rsidDel="00F463C4">
          <w:rPr>
            <w:rStyle w:val="Hyperlink"/>
            <w:noProof/>
          </w:rPr>
          <w:delText>7.2</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Partner Service Authentication</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_Toc36040078 \h </w:delInstrText>
        </w:r>
        <w:r w:rsidR="00265400" w:rsidDel="00F463C4">
          <w:rPr>
            <w:noProof/>
            <w:webHidden/>
          </w:rPr>
        </w:r>
        <w:r w:rsidR="00265400" w:rsidDel="00F463C4">
          <w:rPr>
            <w:noProof/>
            <w:webHidden/>
          </w:rPr>
          <w:fldChar w:fldCharType="separate"/>
        </w:r>
        <w:r w:rsidR="00265400" w:rsidDel="00F463C4">
          <w:rPr>
            <w:noProof/>
            <w:webHidden/>
          </w:rPr>
          <w:delText>54</w:delText>
        </w:r>
        <w:r w:rsidR="00265400" w:rsidDel="00F463C4">
          <w:rPr>
            <w:noProof/>
            <w:webHidden/>
          </w:rPr>
          <w:fldChar w:fldCharType="end"/>
        </w:r>
        <w:r w:rsidDel="00F463C4">
          <w:rPr>
            <w:noProof/>
          </w:rPr>
          <w:fldChar w:fldCharType="end"/>
        </w:r>
      </w:del>
    </w:p>
    <w:p w14:paraId="214F1B87" w14:textId="0D3AD689" w:rsidR="00265400" w:rsidDel="00F463C4" w:rsidRDefault="002F10A7">
      <w:pPr>
        <w:pStyle w:val="TOC2"/>
        <w:tabs>
          <w:tab w:val="left" w:pos="880"/>
          <w:tab w:val="right" w:pos="9016"/>
        </w:tabs>
        <w:rPr>
          <w:del w:id="220" w:author="Priyanka Mittal" w:date="2020-05-14T10:41:00Z"/>
          <w:rFonts w:asciiTheme="minorHAnsi" w:eastAsiaTheme="minorEastAsia" w:hAnsiTheme="minorHAnsi" w:cstheme="minorBidi"/>
          <w:noProof/>
          <w:sz w:val="22"/>
          <w:szCs w:val="22"/>
        </w:rPr>
      </w:pPr>
      <w:del w:id="221" w:author="Priyanka Mittal" w:date="2020-05-14T10:41:00Z">
        <w:r w:rsidDel="00F463C4">
          <w:rPr>
            <w:noProof/>
          </w:rPr>
          <w:fldChar w:fldCharType="begin"/>
        </w:r>
        <w:r w:rsidDel="00F463C4">
          <w:rPr>
            <w:noProof/>
          </w:rPr>
          <w:delInstrText xml:space="preserve"> HYPERLINK \l "_Toc36040079" </w:delInstrText>
        </w:r>
        <w:r w:rsidDel="00F463C4">
          <w:rPr>
            <w:noProof/>
          </w:rPr>
          <w:fldChar w:fldCharType="separate"/>
        </w:r>
      </w:del>
      <w:ins w:id="222" w:author="Priyanka Mittal" w:date="2020-05-14T10:41:00Z">
        <w:r w:rsidR="00F463C4">
          <w:rPr>
            <w:b/>
            <w:bCs/>
            <w:lang w:val="en-US"/>
          </w:rPr>
          <w:t>Error! Hyperlink reference not valid.</w:t>
        </w:r>
      </w:ins>
      <w:del w:id="223" w:author="Priyanka Mittal" w:date="2020-05-14T10:41:00Z">
        <w:r w:rsidR="00265400" w:rsidRPr="002B63C5" w:rsidDel="00F463C4">
          <w:rPr>
            <w:rStyle w:val="Hyperlink"/>
            <w:noProof/>
          </w:rPr>
          <w:delText>7.3</w:delText>
        </w:r>
        <w:r w:rsidR="00265400" w:rsidDel="00F463C4">
          <w:rPr>
            <w:rFonts w:asciiTheme="minorHAnsi" w:eastAsiaTheme="minorEastAsia" w:hAnsiTheme="minorHAnsi" w:cstheme="minorBidi"/>
            <w:noProof/>
            <w:sz w:val="22"/>
            <w:szCs w:val="22"/>
          </w:rPr>
          <w:tab/>
        </w:r>
        <w:r w:rsidR="00265400" w:rsidRPr="002B63C5" w:rsidDel="00F463C4">
          <w:rPr>
            <w:rStyle w:val="Hyperlink"/>
            <w:noProof/>
          </w:rPr>
          <w:delText>Client Redirects</w:delText>
        </w:r>
        <w:r w:rsidR="00265400" w:rsidDel="00F463C4">
          <w:rPr>
            <w:noProof/>
            <w:webHidden/>
          </w:rPr>
          <w:tab/>
        </w:r>
        <w:r w:rsidR="00265400" w:rsidDel="00F463C4">
          <w:rPr>
            <w:noProof/>
            <w:webHidden/>
          </w:rPr>
          <w:fldChar w:fldCharType="begin"/>
        </w:r>
        <w:r w:rsidR="00265400" w:rsidDel="00F463C4">
          <w:rPr>
            <w:noProof/>
            <w:webHidden/>
          </w:rPr>
          <w:delInstrText xml:space="preserve"> PAGEREF _Toc36040079 \h </w:delInstrText>
        </w:r>
        <w:r w:rsidR="00265400" w:rsidDel="00F463C4">
          <w:rPr>
            <w:noProof/>
            <w:webHidden/>
          </w:rPr>
        </w:r>
        <w:r w:rsidR="00265400" w:rsidDel="00F463C4">
          <w:rPr>
            <w:noProof/>
            <w:webHidden/>
          </w:rPr>
          <w:fldChar w:fldCharType="separate"/>
        </w:r>
        <w:r w:rsidR="00265400" w:rsidDel="00F463C4">
          <w:rPr>
            <w:noProof/>
            <w:webHidden/>
          </w:rPr>
          <w:delText>55</w:delText>
        </w:r>
        <w:r w:rsidR="00265400" w:rsidDel="00F463C4">
          <w:rPr>
            <w:noProof/>
            <w:webHidden/>
          </w:rPr>
          <w:fldChar w:fldCharType="end"/>
        </w:r>
        <w:r w:rsidDel="00F463C4">
          <w:rPr>
            <w:noProof/>
          </w:rPr>
          <w:fldChar w:fldCharType="end"/>
        </w:r>
      </w:del>
    </w:p>
    <w:p w14:paraId="72DFD498" w14:textId="645F5D6F" w:rsidR="00265400" w:rsidDel="00F463C4" w:rsidRDefault="002F10A7">
      <w:pPr>
        <w:pStyle w:val="TOC1"/>
        <w:tabs>
          <w:tab w:val="left" w:pos="440"/>
        </w:tabs>
        <w:rPr>
          <w:del w:id="224" w:author="Priyanka Mittal" w:date="2020-05-14T10:41:00Z"/>
          <w:rFonts w:asciiTheme="minorHAnsi" w:eastAsiaTheme="minorEastAsia" w:hAnsiTheme="minorHAnsi" w:cstheme="minorBidi"/>
          <w:b w:val="0"/>
          <w:color w:val="auto"/>
          <w:sz w:val="22"/>
          <w:szCs w:val="22"/>
        </w:rPr>
      </w:pPr>
      <w:del w:id="225" w:author="Priyanka Mittal" w:date="2020-05-14T10:41:00Z">
        <w:r w:rsidDel="00F463C4">
          <w:fldChar w:fldCharType="begin"/>
        </w:r>
        <w:r w:rsidDel="00F463C4">
          <w:delInstrText xml:space="preserve"> HYPERLINK \l "_Toc36040080" </w:delInstrText>
        </w:r>
        <w:r w:rsidDel="00F463C4">
          <w:fldChar w:fldCharType="separate"/>
        </w:r>
      </w:del>
      <w:ins w:id="226" w:author="Priyanka Mittal" w:date="2020-05-14T10:41:00Z">
        <w:r w:rsidR="00F463C4">
          <w:rPr>
            <w:b w:val="0"/>
            <w:bCs/>
            <w:lang w:val="en-US"/>
          </w:rPr>
          <w:t>Error! Hyperlink reference not valid.</w:t>
        </w:r>
      </w:ins>
      <w:del w:id="227" w:author="Priyanka Mittal" w:date="2020-05-14T10:41:00Z">
        <w:r w:rsidR="00265400" w:rsidRPr="002B63C5" w:rsidDel="00F463C4">
          <w:rPr>
            <w:rStyle w:val="Hyperlink"/>
          </w:rPr>
          <w:delText>8</w:delText>
        </w:r>
        <w:r w:rsidR="00265400" w:rsidDel="00F463C4">
          <w:rPr>
            <w:rFonts w:asciiTheme="minorHAnsi" w:eastAsiaTheme="minorEastAsia" w:hAnsiTheme="minorHAnsi" w:cstheme="minorBidi"/>
            <w:b w:val="0"/>
            <w:color w:val="auto"/>
            <w:sz w:val="22"/>
            <w:szCs w:val="22"/>
          </w:rPr>
          <w:tab/>
        </w:r>
        <w:r w:rsidR="00265400" w:rsidRPr="002B63C5" w:rsidDel="00F463C4">
          <w:rPr>
            <w:rStyle w:val="Hyperlink"/>
          </w:rPr>
          <w:delText>References</w:delText>
        </w:r>
        <w:r w:rsidR="00265400" w:rsidDel="00F463C4">
          <w:rPr>
            <w:webHidden/>
          </w:rPr>
          <w:tab/>
        </w:r>
        <w:r w:rsidR="00265400" w:rsidDel="00F463C4">
          <w:rPr>
            <w:webHidden/>
          </w:rPr>
          <w:fldChar w:fldCharType="begin"/>
        </w:r>
        <w:r w:rsidR="00265400" w:rsidDel="00F463C4">
          <w:rPr>
            <w:webHidden/>
          </w:rPr>
          <w:delInstrText xml:space="preserve"> PAGEREF _Toc36040080 \h </w:delInstrText>
        </w:r>
        <w:r w:rsidR="00265400" w:rsidDel="00F463C4">
          <w:rPr>
            <w:webHidden/>
          </w:rPr>
        </w:r>
        <w:r w:rsidR="00265400" w:rsidDel="00F463C4">
          <w:rPr>
            <w:webHidden/>
          </w:rPr>
          <w:fldChar w:fldCharType="separate"/>
        </w:r>
        <w:r w:rsidR="00265400" w:rsidDel="00F463C4">
          <w:rPr>
            <w:webHidden/>
          </w:rPr>
          <w:delText>56</w:delText>
        </w:r>
        <w:r w:rsidR="00265400" w:rsidDel="00F463C4">
          <w:rPr>
            <w:webHidden/>
          </w:rPr>
          <w:fldChar w:fldCharType="end"/>
        </w:r>
        <w:r w:rsidDel="00F463C4">
          <w:fldChar w:fldCharType="end"/>
        </w:r>
      </w:del>
    </w:p>
    <w:p w14:paraId="511294B7" w14:textId="0FEBC129"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228" w:name="_Toc512594856"/>
      <w:bookmarkStart w:id="229" w:name="_Toc40345294"/>
      <w:r w:rsidRPr="00B476EC">
        <w:lastRenderedPageBreak/>
        <w:t>Introduction</w:t>
      </w:r>
      <w:bookmarkEnd w:id="228"/>
      <w:bookmarkEnd w:id="229"/>
    </w:p>
    <w:p w14:paraId="511294B9" w14:textId="77777777" w:rsidR="00273F06" w:rsidRPr="00183E37" w:rsidRDefault="00395FC0" w:rsidP="00327183">
      <w:pPr>
        <w:pStyle w:val="Heading2"/>
      </w:pPr>
      <w:bookmarkStart w:id="230" w:name="_Toc512594857"/>
      <w:bookmarkStart w:id="231" w:name="_Toc92774723"/>
      <w:bookmarkStart w:id="232" w:name="_Toc40345295"/>
      <w:r w:rsidRPr="00183E37">
        <w:t>Purpose of Document</w:t>
      </w:r>
      <w:bookmarkEnd w:id="230"/>
      <w:bookmarkEnd w:id="232"/>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233" w:name="_Toc510021833"/>
      <w:bookmarkStart w:id="234" w:name="_Toc512594858"/>
      <w:bookmarkStart w:id="235" w:name="_Toc40345296"/>
      <w:bookmarkEnd w:id="231"/>
      <w:r>
        <w:t>Audience</w:t>
      </w:r>
      <w:bookmarkEnd w:id="233"/>
      <w:bookmarkEnd w:id="234"/>
      <w:bookmarkEnd w:id="235"/>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236" w:name="_Toc289686615"/>
      <w:bookmarkStart w:id="237" w:name="_Toc290111919"/>
      <w:bookmarkStart w:id="238" w:name="_Toc302982315"/>
      <w:bookmarkStart w:id="239" w:name="_Toc338320164"/>
      <w:bookmarkStart w:id="240" w:name="_Toc351543219"/>
      <w:bookmarkStart w:id="241" w:name="_Toc512594859"/>
      <w:bookmarkStart w:id="242" w:name="_Toc40345297"/>
      <w:r w:rsidRPr="00DB1E5C">
        <w:t>Definitions</w:t>
      </w:r>
      <w:bookmarkEnd w:id="236"/>
      <w:bookmarkEnd w:id="237"/>
      <w:bookmarkEnd w:id="238"/>
      <w:bookmarkEnd w:id="239"/>
      <w:bookmarkEnd w:id="240"/>
      <w:bookmarkEnd w:id="241"/>
      <w:bookmarkEnd w:id="242"/>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w:t>
      </w:r>
      <w:proofErr w:type="gramStart"/>
      <w:r w:rsidRPr="00282C65">
        <w:t>in particular circumstances</w:t>
      </w:r>
      <w:proofErr w:type="gramEnd"/>
      <w:r w:rsidRPr="00282C65">
        <w:t xml:space="preserve">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w:t>
      </w:r>
      <w:proofErr w:type="gramStart"/>
      <w:r w:rsidRPr="00302589">
        <w:t>particular implementation</w:t>
      </w:r>
      <w:proofErr w:type="gramEnd"/>
      <w:r w:rsidRPr="00302589">
        <w:t xml:space="preserve"> requires it or because the implementer feels that it enhances the implementation while another implementer may omit the same item.  An implementation which does not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include the option, though perhaps with reduced functionality. In the same vein an implementation which does include a </w:t>
      </w:r>
      <w:proofErr w:type="gramStart"/>
      <w:r w:rsidRPr="00302589">
        <w:t>particular option</w:t>
      </w:r>
      <w:proofErr w:type="gramEnd"/>
      <w:r w:rsidRPr="00302589">
        <w:t xml:space="preserve">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243" w:name="_Toc512594860"/>
      <w:bookmarkStart w:id="244" w:name="_Toc40345298"/>
      <w:r>
        <w:lastRenderedPageBreak/>
        <w:t>Specification Status</w:t>
      </w:r>
      <w:bookmarkEnd w:id="244"/>
    </w:p>
    <w:p w14:paraId="1A2B2261" w14:textId="4048FF8B" w:rsidR="00327183" w:rsidRDefault="00B96E8D" w:rsidP="00EC2972">
      <w:pPr>
        <w:pStyle w:val="Heading2"/>
      </w:pPr>
      <w:bookmarkStart w:id="245" w:name="_Toc40345299"/>
      <w:r>
        <w:t>Scope / Constraints</w:t>
      </w:r>
      <w:bookmarkEnd w:id="243"/>
      <w:bookmarkEnd w:id="245"/>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46" w:name="_Toc40345300"/>
      <w:r>
        <w:t>Changes in this version</w:t>
      </w:r>
      <w:bookmarkEnd w:id="246"/>
    </w:p>
    <w:p w14:paraId="648269F4" w14:textId="562F285E" w:rsidR="004D3D94" w:rsidRDefault="004D3D94" w:rsidP="006E27E0">
      <w:r>
        <w:t>Version 1.</w:t>
      </w:r>
      <w:r w:rsidR="00EC01A2">
        <w:t>9</w:t>
      </w:r>
      <w:r>
        <w:t xml:space="preserve"> of this specification includes the following changes:</w:t>
      </w:r>
    </w:p>
    <w:p w14:paraId="2A9E82FB" w14:textId="59AACC0C" w:rsidR="00180EA1" w:rsidRDefault="00201D9B" w:rsidP="00A00B99">
      <w:pPr>
        <w:pStyle w:val="ListParagraph"/>
        <w:numPr>
          <w:ilvl w:val="0"/>
          <w:numId w:val="35"/>
        </w:numPr>
      </w:pPr>
      <w:r>
        <w:t xml:space="preserve">Addition of </w:t>
      </w:r>
      <w:proofErr w:type="spellStart"/>
      <w:r w:rsidR="00180EA1" w:rsidRPr="00180EA1">
        <w:t>identity_proofing_level</w:t>
      </w:r>
      <w:proofErr w:type="spellEnd"/>
      <w:r w:rsidR="00180EA1">
        <w:t xml:space="preserve"> claim </w:t>
      </w:r>
      <w:r w:rsidR="00FD086C">
        <w:t>in the</w:t>
      </w:r>
      <w:r w:rsidR="00180EA1">
        <w:t xml:space="preserve"> </w:t>
      </w:r>
      <w:r w:rsidR="00FD086C">
        <w:t>“</w:t>
      </w:r>
      <w:r w:rsidR="00180EA1">
        <w:t>profile</w:t>
      </w:r>
      <w:r w:rsidR="00FD086C">
        <w:t>”</w:t>
      </w:r>
      <w:r w:rsidR="00180EA1">
        <w:t xml:space="preserve"> scope</w:t>
      </w:r>
    </w:p>
    <w:p w14:paraId="6C5AE091" w14:textId="2ACC6599" w:rsidR="00540A8C" w:rsidRDefault="00540A8C" w:rsidP="00540A8C">
      <w:pPr>
        <w:pStyle w:val="ListParagraph"/>
        <w:numPr>
          <w:ilvl w:val="0"/>
          <w:numId w:val="35"/>
        </w:numPr>
      </w:pPr>
      <w:r>
        <w:t>Minor clarification on</w:t>
      </w:r>
      <w:r w:rsidR="0020230C">
        <w:t xml:space="preserve"> conditions applica</w:t>
      </w:r>
      <w:r w:rsidR="00673A32">
        <w:t xml:space="preserve">ble for </w:t>
      </w:r>
      <w:r w:rsidR="004D12F6">
        <w:t>requesting</w:t>
      </w:r>
      <w:r>
        <w:t xml:space="preserve"> scope</w:t>
      </w:r>
      <w:r w:rsidR="004D12F6">
        <w:t>s</w:t>
      </w:r>
    </w:p>
    <w:p w14:paraId="10473DF7" w14:textId="218610A6" w:rsidR="00963444" w:rsidRDefault="00DE51B4" w:rsidP="00963444">
      <w:pPr>
        <w:pStyle w:val="ListParagraph"/>
        <w:numPr>
          <w:ilvl w:val="0"/>
          <w:numId w:val="35"/>
        </w:numPr>
        <w:rPr>
          <w:ins w:id="247" w:author="Priyanka Mittal" w:date="2020-04-09T16:42:00Z"/>
        </w:rPr>
      </w:pPr>
      <w:r>
        <w:t xml:space="preserve">Updates to </w:t>
      </w:r>
      <w:r w:rsidR="00963444" w:rsidRPr="00963444">
        <w:t>Verification of Identity Levels</w:t>
      </w:r>
    </w:p>
    <w:p w14:paraId="2F398127" w14:textId="69725A48" w:rsidR="00EB6393" w:rsidRDefault="00EB6393" w:rsidP="00963444">
      <w:pPr>
        <w:pStyle w:val="ListParagraph"/>
        <w:numPr>
          <w:ilvl w:val="0"/>
          <w:numId w:val="35"/>
        </w:numPr>
      </w:pPr>
      <w:ins w:id="248" w:author="Priyanka Mittal" w:date="2020-04-09T16:42:00Z">
        <w:r>
          <w:t>Updates to</w:t>
        </w:r>
      </w:ins>
      <w:ins w:id="249" w:author="Priyanka Mittal" w:date="2020-04-29T15:36:00Z">
        <w:r w:rsidR="000C285F">
          <w:t xml:space="preserve"> </w:t>
        </w:r>
      </w:ins>
      <w:ins w:id="250" w:author="Priyanka Mittal" w:date="2020-04-09T16:42:00Z">
        <w:r w:rsidR="001A02DA">
          <w:t>Requesting Vectors of Trust values</w:t>
        </w:r>
      </w:ins>
    </w:p>
    <w:p w14:paraId="76B6DC2A" w14:textId="5003B814" w:rsidR="00684212" w:rsidRPr="00963444" w:rsidRDefault="00684212" w:rsidP="00963444">
      <w:pPr>
        <w:pStyle w:val="ListParagraph"/>
        <w:numPr>
          <w:ilvl w:val="0"/>
          <w:numId w:val="35"/>
        </w:numPr>
      </w:pPr>
      <w:r>
        <w:t>Updates to Client</w:t>
      </w:r>
      <w:r w:rsidR="000C2276">
        <w:t xml:space="preserve"> Redirects</w:t>
      </w:r>
    </w:p>
    <w:p w14:paraId="6ACE6C13" w14:textId="560B2888" w:rsidR="004847FB" w:rsidRDefault="004847FB" w:rsidP="00A00B99">
      <w:pPr>
        <w:pStyle w:val="ListParagraph"/>
        <w:numPr>
          <w:ilvl w:val="0"/>
          <w:numId w:val="35"/>
        </w:numPr>
      </w:pPr>
      <w:r>
        <w:t xml:space="preserve">Minor </w:t>
      </w:r>
      <w:r w:rsidR="00540A8C">
        <w:t>reference changes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51" w:name="_Toc512594865"/>
      <w:bookmarkStart w:id="252" w:name="_Toc40345301"/>
      <w:r>
        <w:lastRenderedPageBreak/>
        <w:t>Messages Overview</w:t>
      </w:r>
      <w:bookmarkEnd w:id="251"/>
      <w:bookmarkEnd w:id="252"/>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53" w:name="_Toc40345302"/>
      <w:r>
        <w:t>Authorization Code Flow</w:t>
      </w:r>
      <w:bookmarkEnd w:id="253"/>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54" w:name="_Toc512594867"/>
      <w:bookmarkStart w:id="255" w:name="_Toc40345303"/>
      <w:r>
        <w:lastRenderedPageBreak/>
        <w:t>Public and Confidential Clients</w:t>
      </w:r>
      <w:bookmarkEnd w:id="255"/>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54"/>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56" w:name="_Toc40345304"/>
      <w:r>
        <w:t>Endpoints</w:t>
      </w:r>
      <w:bookmarkEnd w:id="256"/>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r w:rsidR="005F74F2">
        <w:rPr>
          <w:lang w:eastAsia="en-US"/>
        </w:rPr>
        <w:t>u</w:t>
      </w:r>
      <w:r>
        <w:rPr>
          <w:lang w:eastAsia="en-US"/>
        </w:rPr>
        <w:t>ser</w:t>
      </w:r>
      <w:r w:rsidR="005F74F2">
        <w:rPr>
          <w:lang w:eastAsia="en-US"/>
        </w:rPr>
        <w:t>i</w:t>
      </w:r>
      <w:r>
        <w:rPr>
          <w:lang w:eastAsia="en-US"/>
        </w:rPr>
        <w:t>nfo</w:t>
      </w:r>
      <w:proofErr w:type="spell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57" w:name="_Toc512594868"/>
      <w:bookmarkStart w:id="258" w:name="_Toc40345305"/>
      <w:r>
        <w:t>Authorize</w:t>
      </w:r>
      <w:r w:rsidR="0065413F">
        <w:t xml:space="preserve"> Endpoint</w:t>
      </w:r>
      <w:bookmarkEnd w:id="257"/>
      <w:bookmarkEnd w:id="258"/>
    </w:p>
    <w:p w14:paraId="26C29F19" w14:textId="118DD9AC" w:rsidR="00105CE3" w:rsidRDefault="007639D0" w:rsidP="00204E74">
      <w:pPr>
        <w:pStyle w:val="Heading3"/>
      </w:pPr>
      <w:bookmarkStart w:id="259" w:name="_Ref509838235"/>
      <w:r>
        <w:t>Authentication Request</w:t>
      </w:r>
      <w:bookmarkEnd w:id="259"/>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88D0104" w:rsidR="001E542E" w:rsidRDefault="00CB2F05" w:rsidP="00390419">
            <w:pPr>
              <w:rPr>
                <w:ins w:id="260" w:author="Priyanka Mittal" w:date="2020-04-09T15:52:00Z"/>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w:t>
            </w:r>
          </w:p>
          <w:p w14:paraId="546CF767" w14:textId="665D5AA3" w:rsidR="001E542E" w:rsidRPr="001036DD" w:rsidRDefault="00803098" w:rsidP="00390419">
            <w:pPr>
              <w:rPr>
                <w:ins w:id="261" w:author="Priyanka Mittal" w:date="2020-04-09T15:52:00Z"/>
                <w:sz w:val="22"/>
                <w:szCs w:val="22"/>
              </w:rPr>
            </w:pPr>
            <w:ins w:id="262" w:author="Priyanka Mittal" w:date="2020-04-09T15:52:00Z">
              <w:r w:rsidRPr="001036DD">
                <w:rPr>
                  <w:sz w:val="22"/>
                  <w:szCs w:val="22"/>
                  <w:lang w:eastAsia="en-US"/>
                  <w:rPrChange w:id="263" w:author="Priyanka Mittal" w:date="2020-04-09T15:55:00Z">
                    <w:rPr>
                      <w:lang w:eastAsia="en-US"/>
                    </w:rPr>
                  </w:rPrChange>
                </w:rPr>
                <w:t>C</w:t>
              </w:r>
              <w:r w:rsidR="001E542E" w:rsidRPr="001036DD">
                <w:rPr>
                  <w:sz w:val="22"/>
                  <w:szCs w:val="22"/>
                  <w:lang w:eastAsia="en-US"/>
                  <w:rPrChange w:id="264" w:author="Priyanka Mittal" w:date="2020-04-09T15:55:00Z">
                    <w:rPr>
                      <w:lang w:eastAsia="en-US"/>
                    </w:rPr>
                  </w:rPrChange>
                </w:rPr>
                <w:t>lient SHOULD</w:t>
              </w:r>
            </w:ins>
            <w:ins w:id="265" w:author="Priyanka Mittal" w:date="2020-04-27T13:51:00Z">
              <w:r w:rsidR="007D7653">
                <w:rPr>
                  <w:sz w:val="22"/>
                  <w:szCs w:val="22"/>
                  <w:lang w:eastAsia="en-US"/>
                </w:rPr>
                <w:t xml:space="preserve"> </w:t>
              </w:r>
            </w:ins>
            <w:ins w:id="266" w:author="Priyanka Mittal" w:date="2020-04-09T15:52:00Z">
              <w:r w:rsidR="001E542E" w:rsidRPr="001036DD">
                <w:rPr>
                  <w:sz w:val="22"/>
                  <w:szCs w:val="22"/>
                  <w:lang w:eastAsia="en-US"/>
                  <w:rPrChange w:id="267" w:author="Priyanka Mittal" w:date="2020-04-09T15:55:00Z">
                    <w:rPr>
                      <w:lang w:eastAsia="en-US"/>
                    </w:rPr>
                  </w:rPrChange>
                </w:rPr>
                <w:t>request</w:t>
              </w:r>
            </w:ins>
            <w:ins w:id="268" w:author="Priyanka Mittal" w:date="2020-04-27T13:51:00Z">
              <w:r w:rsidR="007D7653">
                <w:rPr>
                  <w:sz w:val="22"/>
                  <w:szCs w:val="22"/>
                  <w:lang w:eastAsia="en-US"/>
                </w:rPr>
                <w:t xml:space="preserve"> only single </w:t>
              </w:r>
            </w:ins>
            <w:ins w:id="269" w:author="Priyanka Mittal" w:date="2020-04-09T16:31:00Z">
              <w:r w:rsidR="002248EE">
                <w:rPr>
                  <w:sz w:val="22"/>
                  <w:szCs w:val="22"/>
                  <w:lang w:eastAsia="en-US"/>
                </w:rPr>
                <w:t xml:space="preserve">level </w:t>
              </w:r>
            </w:ins>
            <w:ins w:id="270" w:author="Priyanka Mittal" w:date="2020-04-27T13:52:00Z">
              <w:r w:rsidR="007D7653">
                <w:rPr>
                  <w:sz w:val="22"/>
                  <w:szCs w:val="22"/>
                  <w:lang w:eastAsia="en-US"/>
                </w:rPr>
                <w:t xml:space="preserve">of </w:t>
              </w:r>
            </w:ins>
            <w:ins w:id="271" w:author="Priyanka Mittal" w:date="2020-04-09T15:55:00Z">
              <w:r w:rsidR="00052F8F" w:rsidRPr="001036DD">
                <w:rPr>
                  <w:sz w:val="22"/>
                  <w:szCs w:val="22"/>
                  <w:lang w:eastAsia="en-US"/>
                  <w:rPrChange w:id="272" w:author="Priyanka Mittal" w:date="2020-04-09T15:55:00Z">
                    <w:rPr>
                      <w:lang w:eastAsia="en-US"/>
                    </w:rPr>
                  </w:rPrChange>
                </w:rPr>
                <w:t>I</w:t>
              </w:r>
            </w:ins>
            <w:ins w:id="273" w:author="Priyanka Mittal" w:date="2020-04-09T15:52:00Z">
              <w:r w:rsidR="001E542E" w:rsidRPr="001036DD">
                <w:rPr>
                  <w:sz w:val="22"/>
                  <w:szCs w:val="22"/>
                  <w:lang w:eastAsia="en-US"/>
                  <w:rPrChange w:id="274" w:author="Priyanka Mittal" w:date="2020-04-09T15:55:00Z">
                    <w:rPr>
                      <w:lang w:eastAsia="en-US"/>
                    </w:rPr>
                  </w:rPrChange>
                </w:rPr>
                <w:t xml:space="preserve">dentity </w:t>
              </w:r>
            </w:ins>
            <w:ins w:id="275" w:author="Priyanka Mittal" w:date="2020-04-09T15:55:00Z">
              <w:r w:rsidR="00052F8F" w:rsidRPr="001036DD">
                <w:rPr>
                  <w:sz w:val="22"/>
                  <w:szCs w:val="22"/>
                  <w:lang w:eastAsia="en-US"/>
                  <w:rPrChange w:id="276" w:author="Priyanka Mittal" w:date="2020-04-09T15:55:00Z">
                    <w:rPr>
                      <w:lang w:eastAsia="en-US"/>
                    </w:rPr>
                  </w:rPrChange>
                </w:rPr>
                <w:t>V</w:t>
              </w:r>
            </w:ins>
            <w:ins w:id="277" w:author="Priyanka Mittal" w:date="2020-04-09T15:52:00Z">
              <w:r w:rsidR="001E542E" w:rsidRPr="001036DD">
                <w:rPr>
                  <w:sz w:val="22"/>
                  <w:szCs w:val="22"/>
                  <w:lang w:eastAsia="en-US"/>
                  <w:rPrChange w:id="278" w:author="Priyanka Mittal" w:date="2020-04-09T15:55:00Z">
                    <w:rPr>
                      <w:lang w:eastAsia="en-US"/>
                    </w:rPr>
                  </w:rPrChange>
                </w:rPr>
                <w:t>erification</w:t>
              </w:r>
            </w:ins>
            <w:ins w:id="279" w:author="Priyanka Mittal" w:date="2020-04-09T15:57:00Z">
              <w:r w:rsidR="00D47B40">
                <w:rPr>
                  <w:sz w:val="22"/>
                  <w:szCs w:val="22"/>
                  <w:lang w:eastAsia="en-US"/>
                </w:rPr>
                <w:t xml:space="preserve"> (</w:t>
              </w:r>
              <w:r w:rsidR="00BB7748" w:rsidRPr="00E678C7">
                <w:rPr>
                  <w:sz w:val="22"/>
                  <w:szCs w:val="22"/>
                </w:rPr>
                <w:t xml:space="preserve">values defined in section </w:t>
              </w:r>
              <w:r w:rsidR="00BB7748">
                <w:fldChar w:fldCharType="begin"/>
              </w:r>
              <w:r w:rsidR="00BB7748">
                <w:instrText xml:space="preserve"> HYPERLINK \l "_Verification_of_Identity" </w:instrText>
              </w:r>
              <w:r w:rsidR="00BB7748">
                <w:fldChar w:fldCharType="separate"/>
              </w:r>
              <w:r w:rsidR="00BB7748" w:rsidRPr="00E678C7">
                <w:rPr>
                  <w:rStyle w:val="Hyperlink"/>
                  <w:sz w:val="22"/>
                  <w:szCs w:val="22"/>
                </w:rPr>
                <w:t>5.1.1 -Verification of Identity Levels</w:t>
              </w:r>
              <w:r w:rsidR="00BB7748">
                <w:rPr>
                  <w:rStyle w:val="Hyperlink"/>
                  <w:sz w:val="22"/>
                  <w:szCs w:val="22"/>
                </w:rPr>
                <w:fldChar w:fldCharType="end"/>
              </w:r>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ins>
            <w:r w:rsidR="00BB7748" w:rsidRPr="00E678C7">
              <w:rPr>
                <w:sz w:val="22"/>
                <w:szCs w:val="22"/>
              </w:rPr>
            </w:r>
            <w:ins w:id="280" w:author="Priyanka Mittal" w:date="2020-04-09T15:57:00Z">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ins>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674D982C"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to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281" w:name="_Ref522876120"/>
      <w:r>
        <w:rPr>
          <w:lang w:eastAsia="en-US"/>
        </w:rPr>
        <w:t>Scope to be requested</w:t>
      </w:r>
      <w:bookmarkEnd w:id="281"/>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phone_number</w:t>
            </w:r>
            <w:proofErr w:type="spellEnd"/>
            <w:r>
              <w:rPr>
                <w:sz w:val="22"/>
                <w:szCs w:val="22"/>
              </w:rPr>
              <w:t xml:space="preserve"> and </w:t>
            </w:r>
            <w:proofErr w:type="spellStart"/>
            <w:r w:rsidR="000F6FCA">
              <w:rPr>
                <w:sz w:val="22"/>
                <w:szCs w:val="22"/>
              </w:rPr>
              <w:t>phone_number_verified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628F5FE7"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40998345"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426379FC"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%5B%E2%80%</w:t>
      </w:r>
      <w:proofErr w:type="gramStart"/>
      <w:r w:rsidR="00CF750D" w:rsidRPr="00CF750D">
        <w:rPr>
          <w:rFonts w:ascii="Courier New" w:hAnsi="Courier New" w:cs="Courier New"/>
          <w:sz w:val="22"/>
          <w:szCs w:val="22"/>
        </w:rPr>
        <w:t>9CP9.Cp.Cd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client_id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77777777"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%5B%E2%80%</w:t>
      </w:r>
      <w:proofErr w:type="gramStart"/>
      <w:r w:rsidRPr="00CF750D">
        <w:rPr>
          <w:rFonts w:ascii="Courier New" w:hAnsi="Courier New" w:cs="Courier New"/>
          <w:sz w:val="22"/>
          <w:szCs w:val="22"/>
        </w:rPr>
        <w:t>9CP9.Cp.Cd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282" w:name="_Ref511054411"/>
      <w:r>
        <w:t>Authentication Request Validation</w:t>
      </w:r>
      <w:bookmarkEnd w:id="282"/>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283" w:name="_Ref511054453"/>
      <w:r>
        <w:t>Authorisation Server Authenticates the End-User</w:t>
      </w:r>
      <w:bookmarkEnd w:id="283"/>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284" w:name="_Ref511054487"/>
      <w:r>
        <w:t>Authorisation Server obtains End-User</w:t>
      </w:r>
      <w:r w:rsidR="00825F19">
        <w:t xml:space="preserve"> Consent / </w:t>
      </w:r>
      <w:r w:rsidR="000210B9">
        <w:t>Authorisation</w:t>
      </w:r>
      <w:bookmarkEnd w:id="284"/>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285" w:name="_Ref509562155"/>
      <w:bookmarkStart w:id="286"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285"/>
      <w:r>
        <w:t>: Authentication Successful Response</w:t>
      </w:r>
      <w:bookmarkEnd w:id="286"/>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287"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287"/>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288"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288"/>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proofErr w:type="spellStart"/>
            <w:r w:rsidRPr="00D50C13">
              <w:rPr>
                <w:sz w:val="22"/>
                <w:szCs w:val="22"/>
              </w:rPr>
              <w:lastRenderedPageBreak/>
              <w:t>server_error</w:t>
            </w:r>
            <w:proofErr w:type="spellEnd"/>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proofErr w:type="spellStart"/>
            <w:r w:rsidRPr="00D50C13">
              <w:rPr>
                <w:sz w:val="22"/>
                <w:szCs w:val="22"/>
              </w:rPr>
              <w:t>temporarily_unavailable</w:t>
            </w:r>
            <w:proofErr w:type="spellEnd"/>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w:t>
            </w:r>
            <w:proofErr w:type="gramStart"/>
            <w:r w:rsidRPr="00D50C13">
              <w:rPr>
                <w:sz w:val="22"/>
                <w:szCs w:val="22"/>
              </w:rPr>
              <w:t>503  Service</w:t>
            </w:r>
            <w:proofErr w:type="gramEnd"/>
            <w:r w:rsidRPr="00D50C13">
              <w:rPr>
                <w:sz w:val="22"/>
                <w:szCs w:val="22"/>
              </w:rPr>
              <w:t xml:space="preserv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proofErr w:type="spellStart"/>
            <w:r w:rsidRPr="000A0CC5">
              <w:rPr>
                <w:sz w:val="22"/>
                <w:szCs w:val="22"/>
              </w:rPr>
              <w:t>interaction_required</w:t>
            </w:r>
            <w:proofErr w:type="spellEnd"/>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proofErr w:type="spellStart"/>
            <w:r w:rsidRPr="000A0CC5">
              <w:rPr>
                <w:sz w:val="22"/>
                <w:szCs w:val="22"/>
              </w:rPr>
              <w:t>login_required</w:t>
            </w:r>
            <w:proofErr w:type="spellEnd"/>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proofErr w:type="spellStart"/>
            <w:r w:rsidRPr="000A0CC5">
              <w:rPr>
                <w:sz w:val="22"/>
                <w:szCs w:val="22"/>
              </w:rPr>
              <w:t>account_selection_required</w:t>
            </w:r>
            <w:proofErr w:type="spellEnd"/>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proofErr w:type="spellStart"/>
            <w:r w:rsidRPr="000A0CC5">
              <w:rPr>
                <w:sz w:val="22"/>
                <w:szCs w:val="22"/>
              </w:rPr>
              <w:t>consent_required</w:t>
            </w:r>
            <w:proofErr w:type="spellEnd"/>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proofErr w:type="spellStart"/>
            <w:r w:rsidRPr="000A0CC5">
              <w:rPr>
                <w:sz w:val="22"/>
                <w:szCs w:val="22"/>
              </w:rPr>
              <w:t>invalid_request_uri</w:t>
            </w:r>
            <w:proofErr w:type="spellEnd"/>
          </w:p>
        </w:tc>
        <w:tc>
          <w:tcPr>
            <w:tcW w:w="0" w:type="auto"/>
          </w:tcPr>
          <w:p w14:paraId="0A5DC6E7" w14:textId="77777777" w:rsidR="00791B6E" w:rsidRPr="000A0CC5" w:rsidRDefault="00791B6E" w:rsidP="0087344E">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proofErr w:type="spellStart"/>
            <w:r w:rsidRPr="000A0CC5">
              <w:rPr>
                <w:sz w:val="22"/>
                <w:szCs w:val="22"/>
              </w:rPr>
              <w:t>invalid_request_object</w:t>
            </w:r>
            <w:proofErr w:type="spellEnd"/>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proofErr w:type="spellStart"/>
            <w:r w:rsidRPr="000A0CC5">
              <w:rPr>
                <w:sz w:val="22"/>
                <w:szCs w:val="22"/>
              </w:rPr>
              <w:t>request_not_supported</w:t>
            </w:r>
            <w:proofErr w:type="spellEnd"/>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proofErr w:type="spellStart"/>
            <w:r w:rsidRPr="000A0CC5">
              <w:rPr>
                <w:sz w:val="22"/>
                <w:szCs w:val="22"/>
              </w:rPr>
              <w:t>request_uri_not_supported</w:t>
            </w:r>
            <w:proofErr w:type="spellEnd"/>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proofErr w:type="spellStart"/>
            <w:r w:rsidRPr="000A0CC5">
              <w:rPr>
                <w:sz w:val="22"/>
                <w:szCs w:val="22"/>
              </w:rPr>
              <w:t>registration_not_supported</w:t>
            </w:r>
            <w:proofErr w:type="spellEnd"/>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r w:rsidRPr="003B39C7">
        <w:rPr>
          <w:rFonts w:ascii="Courier New" w:hAnsi="Courier New" w:cs="Courier New"/>
          <w:sz w:val="22"/>
          <w:szCs w:val="22"/>
        </w:rPr>
        <w:t>error_description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289" w:name="_Toc512594869"/>
      <w:bookmarkStart w:id="290" w:name="_Toc40345306"/>
      <w:r>
        <w:t>Token Endpoint</w:t>
      </w:r>
      <w:bookmarkEnd w:id="289"/>
      <w:bookmarkEnd w:id="290"/>
    </w:p>
    <w:p w14:paraId="53DB54C2" w14:textId="4B9993BF" w:rsidR="00035910" w:rsidRDefault="0039074E" w:rsidP="0039074E">
      <w:pPr>
        <w:pStyle w:val="Heading3"/>
      </w:pPr>
      <w:bookmarkStart w:id="291" w:name="_Ref511054576"/>
      <w:r>
        <w:t>Token Request</w:t>
      </w:r>
      <w:bookmarkEnd w:id="291"/>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292"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292"/>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293" w:name="_Hlk22580552"/>
            <w:proofErr w:type="spellStart"/>
            <w:r>
              <w:rPr>
                <w:sz w:val="22"/>
                <w:szCs w:val="22"/>
              </w:rPr>
              <w:t>client_assertion</w:t>
            </w:r>
            <w:bookmarkEnd w:id="293"/>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2F10A7"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lastRenderedPageBreak/>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r w:rsidRPr="00062AD8">
        <w:rPr>
          <w:rFonts w:ascii="Courier New" w:hAnsi="Courier New" w:cs="Courier New"/>
          <w:sz w:val="22"/>
          <w:szCs w:val="22"/>
        </w:rPr>
        <w:t>client_assertion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294" w:name="_Ref511054618"/>
      <w:r>
        <w:t>Token Response</w:t>
      </w:r>
      <w:bookmarkEnd w:id="294"/>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access_token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r>
        <w:rPr>
          <w:rFonts w:ascii="Courier New" w:hAnsi="Courier New" w:cs="Courier New"/>
          <w:sz w:val="22"/>
          <w:szCs w:val="22"/>
        </w:rPr>
        <w:t>refresh</w:t>
      </w:r>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token_type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r w:rsidR="000534E4" w:rsidRPr="0072444B">
        <w:rPr>
          <w:rFonts w:ascii="Courier New" w:hAnsi="Courier New" w:cs="Courier New"/>
          <w:sz w:val="22"/>
          <w:szCs w:val="22"/>
        </w:rPr>
        <w:t>expires_in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r w:rsidRPr="0072444B">
        <w:rPr>
          <w:rFonts w:ascii="Courier New" w:hAnsi="Courier New" w:cs="Courier New"/>
          <w:sz w:val="22"/>
          <w:szCs w:val="22"/>
        </w:rPr>
        <w:t>id_token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295" w:name="_Toc512594870"/>
      <w:bookmarkStart w:id="296" w:name="_Toc40345307"/>
      <w:proofErr w:type="spellStart"/>
      <w:r>
        <w:t>UserInfo</w:t>
      </w:r>
      <w:proofErr w:type="spellEnd"/>
      <w:r>
        <w:t xml:space="preserve"> Endpoint</w:t>
      </w:r>
      <w:bookmarkEnd w:id="295"/>
      <w:bookmarkEnd w:id="296"/>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lastRenderedPageBreak/>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297" w:name="_Ref22580993"/>
      <w:proofErr w:type="spellStart"/>
      <w:r>
        <w:t>UserInfo</w:t>
      </w:r>
      <w:proofErr w:type="spellEnd"/>
      <w:r>
        <w:t xml:space="preserve"> Response</w:t>
      </w:r>
      <w:bookmarkEnd w:id="297"/>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298"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298"/>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4903"/>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299"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299"/>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lastRenderedPageBreak/>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proofErr w:type="spellStart"/>
            <w:r w:rsidRPr="00C87428">
              <w:rPr>
                <w:sz w:val="22"/>
                <w:szCs w:val="22"/>
              </w:rPr>
              <w:t>identity_proofing_level</w:t>
            </w:r>
            <w:proofErr w:type="spellEnd"/>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 xml:space="preserve">The sub Claim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lastRenderedPageBreak/>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r w:rsidRPr="00A96562">
        <w:rPr>
          <w:rFonts w:ascii="Courier New" w:hAnsi="Courier New" w:cs="Courier New"/>
        </w:rPr>
        <w:t>email</w:t>
      </w:r>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r>
        <w:rPr>
          <w:rFonts w:ascii="Courier New" w:hAnsi="Courier New" w:cs="Courier New"/>
        </w:rPr>
        <w:t>phone_number_verified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15047D">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proofErr w:type="spellStart"/>
      <w:r w:rsidR="005400D2" w:rsidRPr="005400D2">
        <w:rPr>
          <w:rFonts w:ascii="Courier New" w:hAnsi="Courier New" w:cs="Courier New"/>
        </w:rPr>
        <w:t>identity_proofing_level</w:t>
      </w:r>
      <w:proofErr w:type="spellEnd"/>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416B87" w:rsidRPr="00416B87">
        <w:rPr>
          <w:rFonts w:ascii="Courier New" w:hAnsi="Courier New" w:cs="Courier New"/>
        </w:rPr>
        <w:t>gp_integration_credentials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r w:rsidR="0068641E">
        <w:rPr>
          <w:rFonts w:ascii="Courier New" w:hAnsi="Courier New" w:cs="Courier New"/>
        </w:rPr>
        <w:t>client_user_metadata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300" w:name="_Ref25072105"/>
      <w:r>
        <w:t>Error Response</w:t>
      </w:r>
      <w:bookmarkEnd w:id="300"/>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301"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301"/>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302" w:name="_Ref22635581"/>
      <w:bookmarkStart w:id="303"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302"/>
      <w:r>
        <w:t xml:space="preserve">: Error Codes for </w:t>
      </w:r>
      <w:proofErr w:type="spellStart"/>
      <w:r w:rsidR="00F836B2">
        <w:t>UserInfo</w:t>
      </w:r>
      <w:proofErr w:type="spellEnd"/>
      <w:r>
        <w:t xml:space="preserve"> Error Response</w:t>
      </w:r>
      <w:bookmarkEnd w:id="303"/>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304" w:name="_Ref22580337"/>
      <w:proofErr w:type="spellStart"/>
      <w:r>
        <w:t>UserInfo</w:t>
      </w:r>
      <w:proofErr w:type="spellEnd"/>
      <w:r>
        <w:t xml:space="preserve"> Update Request</w:t>
      </w:r>
      <w:bookmarkEnd w:id="304"/>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lastRenderedPageBreak/>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r w:rsidR="002F10A7">
        <w:fldChar w:fldCharType="begin"/>
      </w:r>
      <w:r w:rsidR="002F10A7">
        <w:instrText xml:space="preserve"> SEQ Table \* ARABIC </w:instrText>
      </w:r>
      <w:r w:rsidR="002F10A7">
        <w:fldChar w:fldCharType="separate"/>
      </w:r>
      <w:r w:rsidR="00C85908">
        <w:rPr>
          <w:noProof/>
        </w:rPr>
        <w:t>14</w:t>
      </w:r>
      <w:r w:rsidR="002F10A7">
        <w:rPr>
          <w:noProof/>
        </w:rPr>
        <w:fldChar w:fldCharType="end"/>
      </w:r>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305" w:name="_Toc512594871"/>
      <w:bookmarkStart w:id="306" w:name="_Toc40345308"/>
      <w:r>
        <w:rPr>
          <w:lang w:eastAsia="en-US"/>
        </w:rPr>
        <w:lastRenderedPageBreak/>
        <w:t>Tokens</w:t>
      </w:r>
      <w:bookmarkEnd w:id="305"/>
      <w:bookmarkEnd w:id="306"/>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307" w:name="_Toc512594872"/>
      <w:bookmarkStart w:id="308" w:name="_Ref513644430"/>
      <w:bookmarkStart w:id="309" w:name="_Ref513644437"/>
      <w:bookmarkStart w:id="310" w:name="_Toc40345309"/>
      <w:r>
        <w:t xml:space="preserve">JWT </w:t>
      </w:r>
      <w:r w:rsidR="00DF6C28">
        <w:t>Header</w:t>
      </w:r>
      <w:bookmarkEnd w:id="307"/>
      <w:bookmarkEnd w:id="308"/>
      <w:bookmarkEnd w:id="309"/>
      <w:bookmarkEnd w:id="310"/>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311" w:name="_Ref511730764"/>
      <w:bookmarkStart w:id="312" w:name="_Toc512594873"/>
      <w:bookmarkStart w:id="313" w:name="_Toc40345310"/>
      <w:r>
        <w:t>ID Token</w:t>
      </w:r>
      <w:bookmarkEnd w:id="311"/>
      <w:r w:rsidR="00146611">
        <w:t xml:space="preserve"> Payload</w:t>
      </w:r>
      <w:bookmarkEnd w:id="312"/>
      <w:bookmarkEnd w:id="313"/>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2886078" w14:textId="3006F364" w:rsidR="00C21B51" w:rsidRPr="00845A0D"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lastRenderedPageBreak/>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314"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proofErr w:type="spellStart"/>
            <w:r>
              <w:rPr>
                <w:sz w:val="22"/>
                <w:szCs w:val="22"/>
              </w:rPr>
              <w:t>i</w:t>
            </w:r>
            <w:r w:rsidR="00BF537F">
              <w:rPr>
                <w:sz w:val="22"/>
                <w:szCs w:val="22"/>
              </w:rPr>
              <w:t>dentity_proofing</w:t>
            </w:r>
            <w:r w:rsidR="00736C25">
              <w:rPr>
                <w:sz w:val="22"/>
                <w:szCs w:val="22"/>
              </w:rPr>
              <w:t>_</w:t>
            </w:r>
            <w:r w:rsidR="0029082C">
              <w:rPr>
                <w:sz w:val="22"/>
                <w:szCs w:val="22"/>
              </w:rPr>
              <w:t>level</w:t>
            </w:r>
            <w:proofErr w:type="spellEnd"/>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314"/>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auth_time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nhs_number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Pr>
          <w:rFonts w:ascii="Courier New" w:hAnsi="Courier New" w:cs="Courier New"/>
        </w:rPr>
        <w:t>family_name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proofErr w:type="spellStart"/>
      <w:r w:rsidR="00E40324">
        <w:rPr>
          <w:rFonts w:ascii="Courier New" w:hAnsi="Courier New" w:cs="Courier New"/>
        </w:rPr>
        <w:t>i</w:t>
      </w:r>
      <w:r w:rsidRPr="00383CEC">
        <w:rPr>
          <w:rFonts w:ascii="Courier New" w:hAnsi="Courier New" w:cs="Courier New"/>
        </w:rPr>
        <w:t>dentity_proofing_level</w:t>
      </w:r>
      <w:proofErr w:type="spellEnd"/>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315" w:name="_Ref511724515"/>
      <w:bookmarkStart w:id="316" w:name="_Toc512594874"/>
      <w:bookmarkStart w:id="317" w:name="_Toc40345311"/>
      <w:r>
        <w:lastRenderedPageBreak/>
        <w:t>Access Token</w:t>
      </w:r>
      <w:bookmarkEnd w:id="315"/>
      <w:r w:rsidR="00CF5F75">
        <w:t xml:space="preserve"> Payload</w:t>
      </w:r>
      <w:bookmarkEnd w:id="316"/>
      <w:bookmarkEnd w:id="317"/>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D2DE852" w14:textId="1EBB4ABC" w:rsidR="00610EF3" w:rsidRPr="00845A0D"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lastRenderedPageBreak/>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318" w:name="_Toc512594875"/>
      <w:bookmarkStart w:id="319" w:name="_Toc40345312"/>
      <w:r>
        <w:t>JOSE</w:t>
      </w:r>
      <w:r w:rsidR="00AD3BFA">
        <w:t xml:space="preserve"> Signing</w:t>
      </w:r>
      <w:bookmarkEnd w:id="318"/>
      <w:bookmarkEnd w:id="319"/>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320" w:name="_Toc512594876"/>
      <w:bookmarkStart w:id="321" w:name="_Toc40345313"/>
      <w:r>
        <w:rPr>
          <w:lang w:eastAsia="en-US"/>
        </w:rPr>
        <w:lastRenderedPageBreak/>
        <w:t>Data View</w:t>
      </w:r>
      <w:bookmarkEnd w:id="320"/>
      <w:bookmarkEnd w:id="321"/>
    </w:p>
    <w:p w14:paraId="6FF224E8" w14:textId="7491EB02" w:rsidR="007F2C4B" w:rsidRDefault="008807D2" w:rsidP="00D824E7">
      <w:pPr>
        <w:pStyle w:val="Heading2"/>
      </w:pPr>
      <w:bookmarkStart w:id="322" w:name="_Ref512264564"/>
      <w:bookmarkStart w:id="323" w:name="_Toc512594879"/>
      <w:bookmarkStart w:id="324" w:name="_Ref511057292"/>
      <w:bookmarkStart w:id="325" w:name="_Ref511057333"/>
      <w:bookmarkStart w:id="326" w:name="_Ref511057376"/>
      <w:bookmarkStart w:id="327" w:name="_Toc350847655"/>
      <w:bookmarkStart w:id="328" w:name="_Toc40345314"/>
      <w:r>
        <w:t>Vectors of Trust</w:t>
      </w:r>
      <w:bookmarkEnd w:id="322"/>
      <w:bookmarkEnd w:id="323"/>
      <w:bookmarkEnd w:id="328"/>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329" w:name="_Verification_of_Identity"/>
      <w:bookmarkEnd w:id="329"/>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330"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330"/>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324"/>
    <w:bookmarkEnd w:id="325"/>
    <w:bookmarkEnd w:id="326"/>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331" w:name="_Authentication_Credentials"/>
      <w:bookmarkEnd w:id="331"/>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332" w:name="_Ref512593215"/>
      <w:r>
        <w:t>Requesting Vectors of</w:t>
      </w:r>
      <w:r w:rsidR="006B7ADB">
        <w:t xml:space="preserve"> Trust values</w:t>
      </w:r>
      <w:bookmarkEnd w:id="332"/>
    </w:p>
    <w:p w14:paraId="0FEC12A7" w14:textId="5C65EA8B" w:rsidR="008E3076" w:rsidRPr="007F7C4B" w:rsidRDefault="008E3076" w:rsidP="00F650BF">
      <w:pPr>
        <w:rPr>
          <w:ins w:id="333" w:author="Priyanka Mittal" w:date="2020-04-09T16:04:00Z"/>
          <w:lang w:eastAsia="en-US"/>
        </w:rPr>
      </w:pPr>
      <w:ins w:id="334" w:author="Priyanka Mittal" w:date="2020-04-09T16:04:00Z">
        <w:r w:rsidRPr="007F7C4B">
          <w:rPr>
            <w:rPrChange w:id="335" w:author="Priyanka Mittal" w:date="2020-04-09T16:05:00Z">
              <w:rPr>
                <w:sz w:val="22"/>
                <w:szCs w:val="22"/>
              </w:rPr>
            </w:rPrChange>
          </w:rPr>
          <w:t>Vector of Trust</w:t>
        </w:r>
        <w:r w:rsidR="00BC20AF" w:rsidRPr="007F7C4B">
          <w:rPr>
            <w:rPrChange w:id="336" w:author="Priyanka Mittal" w:date="2020-04-09T16:05:00Z">
              <w:rPr>
                <w:sz w:val="22"/>
                <w:szCs w:val="22"/>
              </w:rPr>
            </w:rPrChange>
          </w:rPr>
          <w:t xml:space="preserve"> (</w:t>
        </w:r>
        <w:proofErr w:type="spellStart"/>
        <w:r w:rsidR="00BC20AF" w:rsidRPr="007F7C4B">
          <w:rPr>
            <w:rPrChange w:id="337" w:author="Priyanka Mittal" w:date="2020-04-09T16:05:00Z">
              <w:rPr>
                <w:sz w:val="22"/>
                <w:szCs w:val="22"/>
              </w:rPr>
            </w:rPrChange>
          </w:rPr>
          <w:t>VoT</w:t>
        </w:r>
      </w:ins>
      <w:proofErr w:type="spellEnd"/>
      <w:ins w:id="338" w:author="Priyanka Mittal" w:date="2020-04-09T16:05:00Z">
        <w:r w:rsidR="00BC20AF" w:rsidRPr="007F7C4B">
          <w:rPr>
            <w:rPrChange w:id="339" w:author="Priyanka Mittal" w:date="2020-04-09T16:05:00Z">
              <w:rPr>
                <w:sz w:val="22"/>
                <w:szCs w:val="22"/>
              </w:rPr>
            </w:rPrChange>
          </w:rPr>
          <w:t>)</w:t>
        </w:r>
      </w:ins>
      <w:ins w:id="340" w:author="Priyanka Mittal" w:date="2020-04-09T16:04:00Z">
        <w:r w:rsidRPr="007F7C4B">
          <w:rPr>
            <w:rPrChange w:id="341" w:author="Priyanka Mittal" w:date="2020-04-09T16:05:00Z">
              <w:rPr>
                <w:sz w:val="22"/>
                <w:szCs w:val="22"/>
              </w:rPr>
            </w:rPrChange>
          </w:rPr>
          <w:t xml:space="preserve"> </w:t>
        </w:r>
        <w:r w:rsidR="00BC20AF" w:rsidRPr="007F7C4B">
          <w:rPr>
            <w:rPrChange w:id="342" w:author="Priyanka Mittal" w:date="2020-04-09T16:05:00Z">
              <w:rPr>
                <w:sz w:val="22"/>
                <w:szCs w:val="22"/>
              </w:rPr>
            </w:rPrChange>
          </w:rPr>
          <w:t xml:space="preserve">is a combination of </w:t>
        </w:r>
      </w:ins>
      <w:ins w:id="343" w:author="Priyanka Mittal" w:date="2020-04-14T10:48:00Z">
        <w:r w:rsidR="006E3DD1">
          <w:t xml:space="preserve"> -</w:t>
        </w:r>
      </w:ins>
      <w:ins w:id="344" w:author="Priyanka Mittal" w:date="2020-04-09T16:04:00Z">
        <w:r w:rsidRPr="007F7C4B">
          <w:rPr>
            <w:rPrChange w:id="345" w:author="Priyanka Mittal" w:date="2020-04-09T16:05:00Z">
              <w:rPr>
                <w:sz w:val="22"/>
                <w:szCs w:val="22"/>
              </w:rPr>
            </w:rPrChange>
          </w:rPr>
          <w:t xml:space="preserve"> Identity Verification</w:t>
        </w:r>
      </w:ins>
      <w:ins w:id="346" w:author="Priyanka Mittal" w:date="2020-04-09T16:06:00Z">
        <w:r w:rsidR="0041659F">
          <w:t xml:space="preserve"> </w:t>
        </w:r>
        <w:r w:rsidR="0041659F" w:rsidRPr="004C5FA0">
          <w:t xml:space="preserve">(defined in section </w:t>
        </w:r>
        <w:r w:rsidR="0041659F" w:rsidRPr="004C5FA0">
          <w:fldChar w:fldCharType="begin"/>
        </w:r>
        <w:r w:rsidR="0041659F" w:rsidRPr="004C5FA0">
          <w:instrText xml:space="preserve"> HYPERLINK \l "_Verification_of_Identity" </w:instrText>
        </w:r>
        <w:r w:rsidR="0041659F" w:rsidRPr="004C5FA0">
          <w:fldChar w:fldCharType="separate"/>
        </w:r>
        <w:r w:rsidR="0041659F" w:rsidRPr="004C5FA0">
          <w:rPr>
            <w:rStyle w:val="Hyperlink"/>
          </w:rPr>
          <w:t>5.1.1 -Verification of Identity Levels</w:t>
        </w:r>
        <w:r w:rsidR="0041659F" w:rsidRPr="004C5FA0">
          <w:rPr>
            <w:rStyle w:val="Hyperlink"/>
          </w:rPr>
          <w:fldChar w:fldCharType="end"/>
        </w:r>
      </w:ins>
      <w:ins w:id="347" w:author="Priyanka Mittal" w:date="2020-04-09T16:08:00Z">
        <w:r w:rsidR="004D75AF">
          <w:rPr>
            <w:rStyle w:val="Hyperlink"/>
          </w:rPr>
          <w:t>)</w:t>
        </w:r>
      </w:ins>
      <w:ins w:id="348" w:author="Priyanka Mittal" w:date="2020-04-09T16:06:00Z">
        <w:r w:rsidR="00141CA3">
          <w:t xml:space="preserve"> </w:t>
        </w:r>
      </w:ins>
      <w:ins w:id="349" w:author="Priyanka Mittal" w:date="2020-04-09T16:04:00Z">
        <w:r w:rsidRPr="007F7C4B">
          <w:rPr>
            <w:rPrChange w:id="350" w:author="Priyanka Mittal" w:date="2020-04-09T16:05:00Z">
              <w:rPr>
                <w:sz w:val="22"/>
                <w:szCs w:val="22"/>
              </w:rPr>
            </w:rPrChange>
          </w:rPr>
          <w:t xml:space="preserve"> and Authentication</w:t>
        </w:r>
      </w:ins>
      <w:ins w:id="351" w:author="Priyanka Mittal" w:date="2020-04-09T16:06:00Z">
        <w:r w:rsidR="00141CA3">
          <w:t xml:space="preserve"> </w:t>
        </w:r>
        <w:r w:rsidR="00141CA3">
          <w:rPr>
            <w:lang w:eastAsia="en-US"/>
          </w:rPr>
          <w:t>(</w:t>
        </w:r>
        <w:r w:rsidR="00141CA3" w:rsidRPr="003217F1">
          <w:rPr>
            <w:lang w:eastAsia="en-US"/>
          </w:rPr>
          <w:t xml:space="preserve">defined in section </w:t>
        </w:r>
      </w:ins>
      <w:ins w:id="352" w:author="Priyanka Mittal" w:date="2020-04-09T16:08:00Z">
        <w:r w:rsidR="004D75AF">
          <w:rPr>
            <w:lang w:eastAsia="en-US"/>
          </w:rPr>
          <w:fldChar w:fldCharType="begin"/>
        </w:r>
        <w:r w:rsidR="004D75AF">
          <w:rPr>
            <w:lang w:eastAsia="en-US"/>
          </w:rPr>
          <w:instrText xml:space="preserve"> HYPERLINK  \l "_Authentication_Credentials" </w:instrText>
        </w:r>
        <w:r w:rsidR="004D75AF">
          <w:rPr>
            <w:lang w:eastAsia="en-US"/>
          </w:rPr>
          <w:fldChar w:fldCharType="separate"/>
        </w:r>
        <w:r w:rsidR="004D75AF" w:rsidRPr="004D75AF">
          <w:rPr>
            <w:rStyle w:val="Hyperlink"/>
            <w:lang w:eastAsia="en-US"/>
          </w:rPr>
          <w:t>5.1.2 – Authentication Credentials</w:t>
        </w:r>
        <w:r w:rsidR="004D75AF">
          <w:rPr>
            <w:lang w:eastAsia="en-US"/>
          </w:rPr>
          <w:fldChar w:fldCharType="end"/>
        </w:r>
      </w:ins>
      <w:ins w:id="353" w:author="Priyanka Mittal" w:date="2020-04-09T16:06:00Z">
        <w:r w:rsidR="00141CA3">
          <w:rPr>
            <w:lang w:eastAsia="en-US"/>
          </w:rPr>
          <w:t>)</w:t>
        </w:r>
      </w:ins>
      <w:ins w:id="354" w:author="Priyanka Mittal" w:date="2020-04-14T10:48:00Z">
        <w:r w:rsidR="006E3DD1">
          <w:rPr>
            <w:lang w:eastAsia="en-US"/>
          </w:rPr>
          <w:t xml:space="preserve"> levels.</w:t>
        </w:r>
      </w:ins>
    </w:p>
    <w:p w14:paraId="0AB80625" w14:textId="022E1510" w:rsidR="00CA431B" w:rsidRPr="003217F1" w:rsidDel="001154CB" w:rsidRDefault="00166101" w:rsidP="00F650BF">
      <w:pPr>
        <w:rPr>
          <w:del w:id="355" w:author="Priyanka Mittal" w:date="2020-04-09T15:51:00Z"/>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w:t>
      </w:r>
      <w:del w:id="356" w:author="Priyanka Mittal" w:date="2020-04-09T15:14:00Z">
        <w:r w:rsidR="00F650BF" w:rsidRPr="00C742D0" w:rsidDel="009D5BB9">
          <w:rPr>
            <w:lang w:eastAsia="en-US"/>
          </w:rPr>
          <w:delText xml:space="preserve"> </w:delText>
        </w:r>
      </w:del>
    </w:p>
    <w:p w14:paraId="6A3554D7" w14:textId="4E54BBE1" w:rsidR="00F650BF" w:rsidRDefault="00F650BF" w:rsidP="00F650BF">
      <w:pPr>
        <w:rPr>
          <w:ins w:id="357" w:author="Priyanka Mittal" w:date="2020-04-09T15:04:00Z"/>
          <w:lang w:eastAsia="en-US"/>
        </w:rPr>
      </w:pPr>
      <w:r>
        <w:rPr>
          <w:lang w:eastAsia="en-US"/>
        </w:rPr>
        <w:t xml:space="preserve">The component values within each vector are ANDed together while the separate vectors are </w:t>
      </w:r>
      <w:proofErr w:type="spellStart"/>
      <w:r>
        <w:rPr>
          <w:lang w:eastAsia="en-US"/>
        </w:rPr>
        <w:t>ORed</w:t>
      </w:r>
      <w:proofErr w:type="spellEnd"/>
      <w:r>
        <w:rPr>
          <w:lang w:eastAsia="en-US"/>
        </w:rPr>
        <w:t xml:space="preserve"> together.  For example, a list of vectors in the form </w:t>
      </w:r>
      <w:r w:rsidR="00D1354F">
        <w:rPr>
          <w:lang w:eastAsia="en-US"/>
        </w:rPr>
        <w:t>‘</w:t>
      </w:r>
      <w:r>
        <w:rPr>
          <w:lang w:eastAsia="en-US"/>
        </w:rPr>
        <w:t>["</w:t>
      </w:r>
      <w:r w:rsidR="00115144">
        <w:rPr>
          <w:lang w:eastAsia="en-US"/>
        </w:rPr>
        <w:t>P9</w:t>
      </w:r>
      <w:r>
        <w:rPr>
          <w:lang w:eastAsia="en-US"/>
        </w:rPr>
        <w:t>.C</w:t>
      </w:r>
      <w:r w:rsidR="00CE0CFA">
        <w:rPr>
          <w:lang w:eastAsia="en-US"/>
        </w:rPr>
        <w:t>p</w:t>
      </w:r>
      <w:r>
        <w:rPr>
          <w:lang w:eastAsia="en-US"/>
        </w:rPr>
        <w:t>.C</w:t>
      </w:r>
      <w:r w:rsidR="00CE0CFA">
        <w:rPr>
          <w:lang w:eastAsia="en-US"/>
        </w:rPr>
        <w:t>d</w:t>
      </w:r>
      <w:r w:rsidR="00BF1753">
        <w:rPr>
          <w:lang w:eastAsia="en-US"/>
        </w:rPr>
        <w:t xml:space="preserve"> </w:t>
      </w:r>
      <w:r>
        <w:rPr>
          <w:lang w:eastAsia="en-US"/>
        </w:rPr>
        <w:t>", "</w:t>
      </w:r>
      <w:r w:rsidR="00BD4171">
        <w:rPr>
          <w:lang w:eastAsia="en-US"/>
        </w:rPr>
        <w:t>P9.</w:t>
      </w:r>
      <w:r>
        <w:rPr>
          <w:lang w:eastAsia="en-US"/>
        </w:rPr>
        <w:t>C</w:t>
      </w:r>
      <w:r w:rsidR="00CE0CFA">
        <w:rPr>
          <w:lang w:eastAsia="en-US"/>
        </w:rPr>
        <w:t>k</w:t>
      </w:r>
      <w:r>
        <w:rPr>
          <w:lang w:eastAsia="en-US"/>
        </w:rPr>
        <w:t>"]</w:t>
      </w:r>
      <w:r w:rsidR="00D1354F">
        <w:rPr>
          <w:lang w:eastAsia="en-US"/>
        </w:rPr>
        <w:t>’</w:t>
      </w:r>
      <w:r>
        <w:rPr>
          <w:lang w:eastAsia="en-US"/>
        </w:rPr>
        <w:t xml:space="preserve"> is stating that either the full set of "</w:t>
      </w:r>
      <w:r w:rsidR="00115144">
        <w:rPr>
          <w:lang w:eastAsia="en-US"/>
        </w:rPr>
        <w:t>P9</w:t>
      </w:r>
      <w:r>
        <w:rPr>
          <w:lang w:eastAsia="en-US"/>
        </w:rPr>
        <w:t xml:space="preserve"> AND C</w:t>
      </w:r>
      <w:r w:rsidR="00CE0CFA">
        <w:rPr>
          <w:lang w:eastAsia="en-US"/>
        </w:rPr>
        <w:t>p</w:t>
      </w:r>
      <w:r>
        <w:rPr>
          <w:lang w:eastAsia="en-US"/>
        </w:rPr>
        <w:t xml:space="preserve"> AND C</w:t>
      </w:r>
      <w:r w:rsidR="00CE0CFA">
        <w:rPr>
          <w:lang w:eastAsia="en-US"/>
        </w:rPr>
        <w:t>d</w:t>
      </w:r>
      <w:r>
        <w:rPr>
          <w:lang w:eastAsia="en-US"/>
        </w:rPr>
        <w:t>" simultaneously OR the full set of "</w:t>
      </w:r>
      <w:r w:rsidR="00BD4171">
        <w:rPr>
          <w:lang w:eastAsia="en-US"/>
        </w:rPr>
        <w:t xml:space="preserve">P9 AND </w:t>
      </w:r>
      <w:r>
        <w:rPr>
          <w:lang w:eastAsia="en-US"/>
        </w:rPr>
        <w:t>C</w:t>
      </w:r>
      <w:r w:rsidR="00CE0CFA">
        <w:rPr>
          <w:lang w:eastAsia="en-US"/>
        </w:rPr>
        <w:t>k</w:t>
      </w:r>
      <w:r>
        <w:rPr>
          <w:lang w:eastAsia="en-US"/>
        </w:rPr>
        <w:t xml:space="preserve">" simultaneously are acceptable </w:t>
      </w:r>
      <w:r w:rsidR="00120AE7">
        <w:rPr>
          <w:lang w:eastAsia="en-US"/>
        </w:rPr>
        <w:t xml:space="preserve">for </w:t>
      </w:r>
      <w:r>
        <w:rPr>
          <w:lang w:eastAsia="en-US"/>
        </w:rPr>
        <w:t>this transaction.</w:t>
      </w:r>
    </w:p>
    <w:p w14:paraId="3CEAB14C" w14:textId="0C436676" w:rsidR="005430E6" w:rsidRDefault="005430E6" w:rsidP="005430E6">
      <w:pPr>
        <w:rPr>
          <w:ins w:id="358" w:author="Priyanka Mittal" w:date="2020-04-09T16:13:00Z"/>
          <w:lang w:eastAsia="en-US"/>
        </w:rPr>
      </w:pPr>
      <w:ins w:id="359" w:author="Priyanka Mittal" w:date="2020-04-09T16:13:00Z">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ins>
      <w:ins w:id="360" w:author="Priyanka Mittal" w:date="2020-04-09T16:17:00Z">
        <w:r w:rsidR="00AD4852">
          <w:t>only</w:t>
        </w:r>
        <w:r w:rsidR="00AD4852" w:rsidRPr="004C5FA0">
          <w:t xml:space="preserve"> </w:t>
        </w:r>
      </w:ins>
      <w:ins w:id="361" w:author="Priyanka Mittal" w:date="2020-04-09T16:13:00Z">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Pr="00C742D0">
          <w:rPr>
            <w:lang w:eastAsia="en-US"/>
          </w:rPr>
          <w:t>.</w:t>
        </w:r>
      </w:ins>
    </w:p>
    <w:p w14:paraId="23B8866C" w14:textId="6A9E24A1" w:rsidR="001C5E2E" w:rsidDel="00CA431B" w:rsidRDefault="005430E6" w:rsidP="005430E6">
      <w:pPr>
        <w:rPr>
          <w:del w:id="362" w:author="Priyanka Mittal" w:date="2020-04-09T15:26:00Z"/>
          <w:lang w:eastAsia="en-US"/>
        </w:rPr>
      </w:pPr>
      <w:ins w:id="363" w:author="Priyanka Mittal" w:date="2020-04-09T16:13:00Z">
        <w:r w:rsidRPr="004C5FA0">
          <w:rPr>
            <w:lang w:eastAsia="en-US"/>
          </w:rPr>
          <w:t xml:space="preserve">Client SHOULD only request the lowest level of acceptable Identity Verification, </w:t>
        </w:r>
        <w:r w:rsidRPr="00704259">
          <w:rPr>
            <w:lang w:eastAsia="en-US"/>
          </w:rPr>
          <w:t xml:space="preserve">within the </w:t>
        </w:r>
        <w:proofErr w:type="spellStart"/>
        <w:r w:rsidRPr="000D31AE">
          <w:rPr>
            <w:lang w:eastAsia="en-US"/>
          </w:rPr>
          <w:t>VoT</w:t>
        </w:r>
      </w:ins>
      <w:proofErr w:type="spellEnd"/>
      <w:ins w:id="364" w:author="Priyanka Mittal" w:date="2020-04-14T10:49:00Z">
        <w:r w:rsidR="00E51BD1">
          <w:rPr>
            <w:lang w:eastAsia="en-US"/>
          </w:rPr>
          <w:t xml:space="preserve"> </w:t>
        </w:r>
        <w:proofErr w:type="spellStart"/>
        <w:r w:rsidR="00E51BD1">
          <w:rPr>
            <w:lang w:eastAsia="en-US"/>
          </w:rPr>
          <w:t>set.</w:t>
        </w:r>
      </w:ins>
    </w:p>
    <w:p w14:paraId="39B71752" w14:textId="127A657B" w:rsidR="006B7ADB" w:rsidRDefault="00F650BF" w:rsidP="005846FA">
      <w:pPr>
        <w:rPr>
          <w:lang w:eastAsia="en-US"/>
        </w:rPr>
      </w:pPr>
      <w:r>
        <w:rPr>
          <w:lang w:eastAsia="en-US"/>
        </w:rPr>
        <w:t>Vector</w:t>
      </w:r>
      <w:proofErr w:type="spellEnd"/>
      <w:r>
        <w:rPr>
          <w:lang w:eastAsia="en-US"/>
        </w:rPr>
        <w:t xml:space="preserve"> request values MAY omit components, indicating that any </w:t>
      </w:r>
      <w:r>
        <w:rPr>
          <w:lang w:eastAsia="en-US"/>
        </w:rPr>
        <w:lastRenderedPageBreak/>
        <w:t>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365" w:name="_Ref512593225"/>
      <w:r>
        <w:t xml:space="preserve">Returning </w:t>
      </w:r>
      <w:r w:rsidR="00561E77">
        <w:t>Vectors of Trust values</w:t>
      </w:r>
      <w:bookmarkEnd w:id="365"/>
    </w:p>
    <w:p w14:paraId="422CB909" w14:textId="7DA23032"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366" w:name="_Ref512590994"/>
      <w:r>
        <w:t>Trustmark</w:t>
      </w:r>
      <w:bookmarkEnd w:id="366"/>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r w:rsidR="00FC1D5F" w:rsidRPr="00F039D0">
        <w:rPr>
          <w:rFonts w:ascii="Courier New" w:hAnsi="Courier New" w:cs="Courier New"/>
          <w:sz w:val="22"/>
          <w:szCs w:val="22"/>
        </w:rPr>
        <w:t>trustmark_provider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lastRenderedPageBreak/>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54451958" w:rsidR="00177DC6" w:rsidRPr="00BC42D7" w:rsidRDefault="00587043" w:rsidP="0087344E">
            <w:pPr>
              <w:rPr>
                <w:sz w:val="22"/>
                <w:szCs w:val="22"/>
              </w:rPr>
            </w:pPr>
            <w:del w:id="367" w:author="Priyanka Mittal" w:date="2020-04-09T16:24:00Z">
              <w:r w:rsidDel="007C4831">
                <w:rPr>
                  <w:sz w:val="22"/>
                  <w:szCs w:val="22"/>
                </w:rPr>
                <w:delText xml:space="preserve">No </w:delText>
              </w:r>
            </w:del>
            <w:ins w:id="368" w:author="Priyanka Mittal" w:date="2020-04-09T16:24:00Z">
              <w:r w:rsidR="007C4831">
                <w:rPr>
                  <w:sz w:val="22"/>
                  <w:szCs w:val="22"/>
                </w:rPr>
                <w:t xml:space="preserve">Low </w:t>
              </w:r>
            </w:ins>
            <w:r>
              <w:rPr>
                <w:sz w:val="22"/>
                <w:szCs w:val="22"/>
              </w:rPr>
              <w:t>Identity verification, user authenticated using password</w:t>
            </w:r>
          </w:p>
        </w:tc>
      </w:tr>
      <w:tr w:rsidR="00AF1CFA" w:rsidRPr="0064326D" w14:paraId="39105ADA" w14:textId="77777777" w:rsidTr="00AF1CFA">
        <w:trPr>
          <w:cantSplit/>
          <w:jc w:val="center"/>
          <w:ins w:id="369" w:author="Priyanka Mittal" w:date="2020-04-14T10:20:00Z"/>
        </w:trPr>
        <w:tc>
          <w:tcPr>
            <w:tcW w:w="1799" w:type="dxa"/>
          </w:tcPr>
          <w:p w14:paraId="086E07AB" w14:textId="49A55D6E" w:rsidR="00AF1CFA" w:rsidRDefault="00AF1CFA" w:rsidP="00AF1CFA">
            <w:pPr>
              <w:jc w:val="center"/>
              <w:rPr>
                <w:ins w:id="370" w:author="Priyanka Mittal" w:date="2020-04-14T10:20:00Z"/>
                <w:sz w:val="22"/>
                <w:szCs w:val="22"/>
              </w:rPr>
            </w:pPr>
            <w:ins w:id="371" w:author="Priyanka Mittal" w:date="2020-04-14T10:21:00Z">
              <w:r>
                <w:rPr>
                  <w:sz w:val="22"/>
                  <w:szCs w:val="22"/>
                </w:rPr>
                <w:t>“P0.</w:t>
              </w:r>
              <w:proofErr w:type="gramStart"/>
              <w:r>
                <w:rPr>
                  <w:sz w:val="22"/>
                  <w:szCs w:val="22"/>
                </w:rPr>
                <w:t>Cp.Cd</w:t>
              </w:r>
              <w:proofErr w:type="gramEnd"/>
              <w:r>
                <w:rPr>
                  <w:sz w:val="22"/>
                  <w:szCs w:val="22"/>
                </w:rPr>
                <w:t>”</w:t>
              </w:r>
            </w:ins>
          </w:p>
        </w:tc>
        <w:tc>
          <w:tcPr>
            <w:tcW w:w="7217" w:type="dxa"/>
          </w:tcPr>
          <w:p w14:paraId="0028D217" w14:textId="52A18C34" w:rsidR="00AF1CFA" w:rsidDel="007C4831" w:rsidRDefault="00AF1CFA" w:rsidP="00AF1CFA">
            <w:pPr>
              <w:rPr>
                <w:ins w:id="372" w:author="Priyanka Mittal" w:date="2020-04-14T10:20:00Z"/>
                <w:sz w:val="22"/>
                <w:szCs w:val="22"/>
              </w:rPr>
            </w:pPr>
            <w:ins w:id="373" w:author="Priyanka Mittal" w:date="2020-04-14T10:21:00Z">
              <w:r>
                <w:rPr>
                  <w:sz w:val="22"/>
                  <w:szCs w:val="22"/>
                </w:rPr>
                <w:t>Low Identity verification, user authenticated using password and enrolled device (2FA)</w:t>
              </w:r>
            </w:ins>
          </w:p>
        </w:tc>
      </w:tr>
      <w:tr w:rsidR="00AF1CFA" w:rsidRPr="0064326D" w14:paraId="24DCE253" w14:textId="77777777" w:rsidTr="00AF1CFA">
        <w:trPr>
          <w:cantSplit/>
          <w:jc w:val="center"/>
          <w:ins w:id="374" w:author="Priyanka Mittal" w:date="2020-04-14T10:20:00Z"/>
        </w:trPr>
        <w:tc>
          <w:tcPr>
            <w:tcW w:w="1799" w:type="dxa"/>
          </w:tcPr>
          <w:p w14:paraId="5A1D0127" w14:textId="143214D1" w:rsidR="00AF1CFA" w:rsidRDefault="00AF1CFA" w:rsidP="00AF1CFA">
            <w:pPr>
              <w:jc w:val="center"/>
              <w:rPr>
                <w:ins w:id="375" w:author="Priyanka Mittal" w:date="2020-04-14T10:20:00Z"/>
                <w:sz w:val="22"/>
                <w:szCs w:val="22"/>
              </w:rPr>
            </w:pPr>
            <w:ins w:id="376" w:author="Priyanka Mittal" w:date="2020-04-14T10:21:00Z">
              <w:r>
                <w:rPr>
                  <w:sz w:val="22"/>
                  <w:szCs w:val="22"/>
                </w:rPr>
                <w:t>“P0.</w:t>
              </w:r>
              <w:proofErr w:type="gramStart"/>
              <w:r>
                <w:rPr>
                  <w:sz w:val="22"/>
                  <w:szCs w:val="22"/>
                </w:rPr>
                <w:t>Cp.Ck</w:t>
              </w:r>
              <w:proofErr w:type="gramEnd"/>
              <w:r>
                <w:rPr>
                  <w:sz w:val="22"/>
                  <w:szCs w:val="22"/>
                </w:rPr>
                <w:t>”</w:t>
              </w:r>
            </w:ins>
          </w:p>
        </w:tc>
        <w:tc>
          <w:tcPr>
            <w:tcW w:w="7217" w:type="dxa"/>
          </w:tcPr>
          <w:p w14:paraId="25C22A48" w14:textId="3766277A" w:rsidR="00AF1CFA" w:rsidDel="007C4831" w:rsidRDefault="00AF1CFA" w:rsidP="00AF1CFA">
            <w:pPr>
              <w:rPr>
                <w:ins w:id="377" w:author="Priyanka Mittal" w:date="2020-04-14T10:20:00Z"/>
                <w:sz w:val="22"/>
                <w:szCs w:val="22"/>
              </w:rPr>
            </w:pPr>
            <w:ins w:id="378" w:author="Priyanka Mittal" w:date="2020-04-14T10:21:00Z">
              <w:r>
                <w:rPr>
                  <w:sz w:val="22"/>
                  <w:szCs w:val="22"/>
                </w:rPr>
                <w:t>Low Identity verification, user authenticated using password and shared key within a device (2FA)</w:t>
              </w:r>
            </w:ins>
          </w:p>
        </w:tc>
      </w:tr>
      <w:tr w:rsidR="00AF1CFA" w:rsidRPr="0064326D" w14:paraId="5109671D" w14:textId="77777777" w:rsidTr="00AF1CFA">
        <w:trPr>
          <w:cantSplit/>
          <w:jc w:val="center"/>
        </w:trPr>
        <w:tc>
          <w:tcPr>
            <w:tcW w:w="1799" w:type="dxa"/>
          </w:tcPr>
          <w:p w14:paraId="7EA6E28A" w14:textId="55D8F1C8" w:rsidR="00AF1CFA" w:rsidRDefault="00AF1CFA" w:rsidP="00AF1CFA">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AF1CFA" w:rsidRPr="0064326D" w:rsidRDefault="00AF1CFA" w:rsidP="00AF1CFA">
            <w:pPr>
              <w:rPr>
                <w:sz w:val="22"/>
                <w:szCs w:val="22"/>
              </w:rPr>
            </w:pPr>
            <w:r>
              <w:rPr>
                <w:sz w:val="22"/>
                <w:szCs w:val="22"/>
              </w:rPr>
              <w:t>Medium Identity verification, user authenticated using password and enrolled device (2FA)</w:t>
            </w:r>
          </w:p>
        </w:tc>
      </w:tr>
      <w:tr w:rsidR="00AF1CFA" w:rsidRPr="0064326D" w14:paraId="00900B20" w14:textId="77777777" w:rsidTr="00AF1CFA">
        <w:trPr>
          <w:cantSplit/>
          <w:jc w:val="center"/>
        </w:trPr>
        <w:tc>
          <w:tcPr>
            <w:tcW w:w="1799" w:type="dxa"/>
          </w:tcPr>
          <w:p w14:paraId="70C5B3DA" w14:textId="1B0CAD82" w:rsidR="00AF1CFA" w:rsidRDefault="00AF1CFA" w:rsidP="00AF1CFA">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AF1CFA" w:rsidRDefault="00AF1CFA" w:rsidP="00AF1CFA">
            <w:pPr>
              <w:rPr>
                <w:sz w:val="22"/>
                <w:szCs w:val="22"/>
              </w:rPr>
            </w:pPr>
            <w:r>
              <w:rPr>
                <w:sz w:val="22"/>
                <w:szCs w:val="22"/>
              </w:rPr>
              <w:t>Medium Identity verification, user authenticated using password and shared key within a device (2FA)</w:t>
            </w:r>
          </w:p>
        </w:tc>
      </w:tr>
      <w:tr w:rsidR="00AF1CFA" w:rsidRPr="0064326D" w14:paraId="3B1DA1B7" w14:textId="77777777" w:rsidTr="00AF1CFA">
        <w:trPr>
          <w:cantSplit/>
          <w:jc w:val="center"/>
          <w:ins w:id="379" w:author="Priyanka Mittal" w:date="2020-04-09T16:22:00Z"/>
        </w:trPr>
        <w:tc>
          <w:tcPr>
            <w:tcW w:w="1799" w:type="dxa"/>
          </w:tcPr>
          <w:p w14:paraId="226C49DD" w14:textId="57965DE6" w:rsidR="00AF1CFA" w:rsidRDefault="00AF1CFA" w:rsidP="00AF1CFA">
            <w:pPr>
              <w:jc w:val="center"/>
              <w:rPr>
                <w:ins w:id="380" w:author="Priyanka Mittal" w:date="2020-04-09T16:22:00Z"/>
                <w:sz w:val="22"/>
                <w:szCs w:val="22"/>
              </w:rPr>
            </w:pPr>
            <w:ins w:id="381" w:author="Priyanka Mittal" w:date="2020-04-09T16:22:00Z">
              <w:r>
                <w:rPr>
                  <w:sz w:val="22"/>
                  <w:szCs w:val="22"/>
                </w:rPr>
                <w:t>“P</w:t>
              </w:r>
              <w:proofErr w:type="gramStart"/>
              <w:r>
                <w:rPr>
                  <w:sz w:val="22"/>
                  <w:szCs w:val="22"/>
                </w:rPr>
                <w:t>5.Cm</w:t>
              </w:r>
              <w:proofErr w:type="gramEnd"/>
              <w:r>
                <w:rPr>
                  <w:sz w:val="22"/>
                  <w:szCs w:val="22"/>
                </w:rPr>
                <w:t>”</w:t>
              </w:r>
            </w:ins>
          </w:p>
        </w:tc>
        <w:tc>
          <w:tcPr>
            <w:tcW w:w="7217" w:type="dxa"/>
          </w:tcPr>
          <w:p w14:paraId="2F5A6D3E" w14:textId="355CB43E" w:rsidR="00AF1CFA" w:rsidRDefault="00AF1CFA" w:rsidP="00AF1CFA">
            <w:pPr>
              <w:rPr>
                <w:ins w:id="382" w:author="Priyanka Mittal" w:date="2020-04-09T16:22:00Z"/>
                <w:sz w:val="22"/>
                <w:szCs w:val="22"/>
              </w:rPr>
            </w:pPr>
            <w:ins w:id="383" w:author="Priyanka Mittal" w:date="2020-04-09T16:22:00Z">
              <w:r>
                <w:rPr>
                  <w:sz w:val="22"/>
                  <w:szCs w:val="22"/>
                </w:rPr>
                <w:t>Medium Identity verification, user authenticated via asymmetric key within a device (2FA) (for example, FIDO UAF authentication)</w:t>
              </w:r>
            </w:ins>
          </w:p>
        </w:tc>
      </w:tr>
      <w:tr w:rsidR="00AF1CFA" w:rsidRPr="0064326D" w14:paraId="2CDCDB3F" w14:textId="77777777" w:rsidTr="00AF1CFA">
        <w:trPr>
          <w:cantSplit/>
          <w:jc w:val="center"/>
        </w:trPr>
        <w:tc>
          <w:tcPr>
            <w:tcW w:w="1799" w:type="dxa"/>
          </w:tcPr>
          <w:p w14:paraId="5C99D532" w14:textId="08F76BE0" w:rsidR="00AF1CFA" w:rsidRDefault="00AF1CFA" w:rsidP="00AF1CFA">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AF1CFA" w:rsidRDefault="00AF1CFA" w:rsidP="00AF1CFA">
            <w:pPr>
              <w:rPr>
                <w:sz w:val="22"/>
                <w:szCs w:val="22"/>
              </w:rPr>
            </w:pPr>
            <w:r>
              <w:rPr>
                <w:sz w:val="22"/>
                <w:szCs w:val="22"/>
              </w:rPr>
              <w:t>High Identity verification, user authenticated using password and enrolled device (2FA)</w:t>
            </w:r>
          </w:p>
        </w:tc>
      </w:tr>
      <w:tr w:rsidR="00AF1CFA" w:rsidRPr="0064326D" w14:paraId="2FC36C01" w14:textId="77777777" w:rsidTr="00AF1CFA">
        <w:trPr>
          <w:cantSplit/>
          <w:jc w:val="center"/>
        </w:trPr>
        <w:tc>
          <w:tcPr>
            <w:tcW w:w="1799" w:type="dxa"/>
          </w:tcPr>
          <w:p w14:paraId="6C02693F" w14:textId="16F22042" w:rsidR="00AF1CFA" w:rsidRDefault="00AF1CFA" w:rsidP="00AF1CFA">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AF1CFA" w:rsidRDefault="00AF1CFA" w:rsidP="00AF1CFA">
            <w:pPr>
              <w:rPr>
                <w:sz w:val="22"/>
                <w:szCs w:val="22"/>
              </w:rPr>
            </w:pPr>
            <w:r>
              <w:rPr>
                <w:sz w:val="22"/>
                <w:szCs w:val="22"/>
              </w:rPr>
              <w:t>High Identity verification, user authenticated using password and shared key within a device (2FA)</w:t>
            </w:r>
          </w:p>
        </w:tc>
      </w:tr>
      <w:tr w:rsidR="00AF1CFA" w:rsidRPr="0064326D" w14:paraId="79416674" w14:textId="77777777" w:rsidTr="00AF1CFA">
        <w:trPr>
          <w:cantSplit/>
          <w:jc w:val="center"/>
        </w:trPr>
        <w:tc>
          <w:tcPr>
            <w:tcW w:w="1799" w:type="dxa"/>
          </w:tcPr>
          <w:p w14:paraId="6A1C3B2A" w14:textId="61CC3A13" w:rsidR="00AF1CFA" w:rsidRDefault="00AF1CFA" w:rsidP="00AF1CFA">
            <w:pPr>
              <w:jc w:val="center"/>
              <w:rPr>
                <w:sz w:val="22"/>
                <w:szCs w:val="22"/>
              </w:rPr>
            </w:pPr>
            <w:r>
              <w:rPr>
                <w:sz w:val="22"/>
                <w:szCs w:val="22"/>
              </w:rPr>
              <w:t>“P</w:t>
            </w:r>
            <w:proofErr w:type="gramStart"/>
            <w:r>
              <w:rPr>
                <w:sz w:val="22"/>
                <w:szCs w:val="22"/>
              </w:rPr>
              <w:t>9.Cm</w:t>
            </w:r>
            <w:proofErr w:type="gramEnd"/>
            <w:r>
              <w:rPr>
                <w:sz w:val="22"/>
                <w:szCs w:val="22"/>
              </w:rPr>
              <w:t>”</w:t>
            </w:r>
          </w:p>
        </w:tc>
        <w:tc>
          <w:tcPr>
            <w:tcW w:w="7217" w:type="dxa"/>
          </w:tcPr>
          <w:p w14:paraId="5816AEEC" w14:textId="5681E000" w:rsidR="00AF1CFA" w:rsidRDefault="00AF1CFA" w:rsidP="00AF1CFA">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lastRenderedPageBreak/>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D83879A" w:rsidR="007B45BE" w:rsidRDefault="006A09B1" w:rsidP="007B45BE">
      <w:pPr>
        <w:rPr>
          <w:ins w:id="384" w:author="Priyanka Mittal" w:date="2020-04-09T16:35:00Z"/>
          <w:lang w:eastAsia="en-US"/>
        </w:rPr>
      </w:pPr>
      <w:r>
        <w:rPr>
          <w:lang w:eastAsia="en-US"/>
        </w:rPr>
        <w:t>“[</w:t>
      </w:r>
      <w:r w:rsidR="00937E61">
        <w:rPr>
          <w:lang w:eastAsia="en-US"/>
        </w:rPr>
        <w:t>“P5.C</w:t>
      </w:r>
      <w:r w:rsidR="00F4200E">
        <w:rPr>
          <w:lang w:eastAsia="en-US"/>
        </w:rPr>
        <w:t>p</w:t>
      </w:r>
      <w:r w:rsidR="00937E61">
        <w:rPr>
          <w:lang w:eastAsia="en-US"/>
        </w:rPr>
        <w:t>.C</w:t>
      </w:r>
      <w:r w:rsidR="00F4200E">
        <w:rPr>
          <w:lang w:eastAsia="en-US"/>
        </w:rPr>
        <w:t>d</w:t>
      </w:r>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del w:id="385" w:author="Priyanka Mittal" w:date="2020-04-29T16:05:00Z">
        <w:r w:rsidR="008C732B" w:rsidRPr="008C732B" w:rsidDel="00CC1467">
          <w:rPr>
            <w:lang w:eastAsia="en-US"/>
          </w:rPr>
          <w:delText xml:space="preserve"> </w:delText>
        </w:r>
      </w:del>
      <w:r w:rsidR="008C732B">
        <w:rPr>
          <w:lang w:eastAsia="en-US"/>
        </w:rPr>
        <w:t>,</w:t>
      </w:r>
      <w:del w:id="386" w:author="Priyanka Mittal" w:date="2020-04-29T16:05:00Z">
        <w:r w:rsidR="008C732B" w:rsidDel="00CC1467">
          <w:rPr>
            <w:lang w:eastAsia="en-US"/>
          </w:rPr>
          <w:delText xml:space="preserve"> </w:delText>
        </w:r>
      </w:del>
      <w:r w:rsidR="008C732B">
        <w:rPr>
          <w:lang w:eastAsia="en-US"/>
        </w:rPr>
        <w:t>“P5.C</w:t>
      </w:r>
      <w:r w:rsidR="00F15DC2">
        <w:rPr>
          <w:lang w:eastAsia="en-US"/>
        </w:rPr>
        <w:t>m</w:t>
      </w:r>
      <w:r w:rsidR="008C732B">
        <w:rPr>
          <w:lang w:eastAsia="en-US"/>
        </w:rPr>
        <w:t>”</w:t>
      </w:r>
      <w:del w:id="387" w:author="Priyanka Mittal" w:date="2020-04-09T14:59:00Z">
        <w:r w:rsidR="007B45BE" w:rsidDel="00924FF7">
          <w:rPr>
            <w:lang w:eastAsia="en-US"/>
          </w:rPr>
          <w:delText>, “</w:delText>
        </w:r>
        <w:r w:rsidR="00115144" w:rsidDel="00924FF7">
          <w:rPr>
            <w:lang w:eastAsia="en-US"/>
          </w:rPr>
          <w:delText>P9</w:delText>
        </w:r>
        <w:r w:rsidR="007B45BE" w:rsidDel="00924FF7">
          <w:rPr>
            <w:lang w:eastAsia="en-US"/>
          </w:rPr>
          <w:delText>.C</w:delText>
        </w:r>
        <w:r w:rsidR="00F4200E" w:rsidDel="00924FF7">
          <w:rPr>
            <w:lang w:eastAsia="en-US"/>
          </w:rPr>
          <w:delText>p</w:delText>
        </w:r>
        <w:r w:rsidR="007B45BE" w:rsidDel="00924FF7">
          <w:rPr>
            <w:lang w:eastAsia="en-US"/>
          </w:rPr>
          <w:delText>.C</w:delText>
        </w:r>
        <w:r w:rsidR="00F4200E" w:rsidDel="00924FF7">
          <w:rPr>
            <w:lang w:eastAsia="en-US"/>
          </w:rPr>
          <w:delText>d</w:delText>
        </w:r>
        <w:r w:rsidR="007B45BE" w:rsidDel="00924FF7">
          <w:rPr>
            <w:lang w:eastAsia="en-US"/>
          </w:rPr>
          <w:delText>”, “</w:delText>
        </w:r>
        <w:r w:rsidR="00115144" w:rsidDel="00924FF7">
          <w:rPr>
            <w:lang w:eastAsia="en-US"/>
          </w:rPr>
          <w:delText>P9</w:delText>
        </w:r>
        <w:r w:rsidR="007B45BE" w:rsidDel="00924FF7">
          <w:rPr>
            <w:lang w:eastAsia="en-US"/>
          </w:rPr>
          <w:delText>.C</w:delText>
        </w:r>
        <w:r w:rsidR="00F4200E" w:rsidDel="00924FF7">
          <w:rPr>
            <w:lang w:eastAsia="en-US"/>
          </w:rPr>
          <w:delText>p</w:delText>
        </w:r>
        <w:r w:rsidR="007B45BE" w:rsidDel="00924FF7">
          <w:rPr>
            <w:lang w:eastAsia="en-US"/>
          </w:rPr>
          <w:delText>.C</w:delText>
        </w:r>
        <w:r w:rsidR="00F4200E" w:rsidDel="00924FF7">
          <w:rPr>
            <w:lang w:eastAsia="en-US"/>
          </w:rPr>
          <w:delText>k</w:delText>
        </w:r>
        <w:r w:rsidR="007B45BE" w:rsidDel="00924FF7">
          <w:rPr>
            <w:lang w:eastAsia="en-US"/>
          </w:rPr>
          <w:delText>”</w:delText>
        </w:r>
        <w:r w:rsidR="008C732B" w:rsidDel="00924FF7">
          <w:rPr>
            <w:lang w:eastAsia="en-US"/>
          </w:rPr>
          <w:delText>, “</w:delText>
        </w:r>
        <w:r w:rsidR="00115144" w:rsidDel="00924FF7">
          <w:rPr>
            <w:lang w:eastAsia="en-US"/>
          </w:rPr>
          <w:delText>P9</w:delText>
        </w:r>
        <w:r w:rsidR="008C732B" w:rsidDel="00924FF7">
          <w:rPr>
            <w:lang w:eastAsia="en-US"/>
          </w:rPr>
          <w:delText>.C</w:delText>
        </w:r>
        <w:r w:rsidR="00F15DC2" w:rsidDel="00924FF7">
          <w:rPr>
            <w:lang w:eastAsia="en-US"/>
          </w:rPr>
          <w:delText>m</w:delText>
        </w:r>
        <w:r w:rsidR="008C732B" w:rsidDel="00924FF7">
          <w:rPr>
            <w:lang w:eastAsia="en-US"/>
          </w:rPr>
          <w:delText>”</w:delText>
        </w:r>
      </w:del>
      <w:r>
        <w:rPr>
          <w:lang w:eastAsia="en-US"/>
        </w:rPr>
        <w:t>]”</w:t>
      </w:r>
    </w:p>
    <w:p w14:paraId="2CDFA973" w14:textId="1EC9D3A3" w:rsidR="00300A48" w:rsidRDefault="00300A48" w:rsidP="00300A48">
      <w:pPr>
        <w:pStyle w:val="Heading4"/>
        <w:rPr>
          <w:ins w:id="388" w:author="Priyanka Mittal" w:date="2020-04-09T16:35:00Z"/>
          <w:lang w:eastAsia="en-US"/>
        </w:rPr>
      </w:pPr>
      <w:ins w:id="389" w:author="Priyanka Mittal" w:date="2020-04-09T16:35:00Z">
        <w:r>
          <w:rPr>
            <w:lang w:eastAsia="en-US"/>
          </w:rPr>
          <w:t xml:space="preserve">Example 3 – Partner Service provides access to both basic data (not sensitive) and </w:t>
        </w:r>
        <w:r w:rsidR="00AD5293">
          <w:rPr>
            <w:lang w:eastAsia="en-US"/>
          </w:rPr>
          <w:t>sensitive data</w:t>
        </w:r>
      </w:ins>
    </w:p>
    <w:p w14:paraId="3FC8D2A1" w14:textId="71D02142" w:rsidR="00AD5293" w:rsidRDefault="00AD5293" w:rsidP="00AD5293">
      <w:pPr>
        <w:rPr>
          <w:ins w:id="390" w:author="Priyanka Mittal" w:date="2020-04-09T16:38:00Z"/>
          <w:lang w:eastAsia="en-US"/>
        </w:rPr>
      </w:pPr>
    </w:p>
    <w:p w14:paraId="71FFCF6D" w14:textId="03D44639" w:rsidR="008B5B9C" w:rsidRDefault="00A53DDA">
      <w:pPr>
        <w:jc w:val="both"/>
        <w:rPr>
          <w:ins w:id="391" w:author="Priyanka Mittal" w:date="2020-05-05T17:02:00Z"/>
          <w:lang w:eastAsia="en-US"/>
        </w:rPr>
        <w:pPrChange w:id="392" w:author="Priyanka Mittal" w:date="2020-05-05T17:05:00Z">
          <w:pPr/>
        </w:pPrChange>
      </w:pPr>
      <w:ins w:id="393" w:author="Priyanka Mittal" w:date="2020-04-14T15:49:00Z">
        <w:r>
          <w:rPr>
            <w:lang w:eastAsia="en-US"/>
          </w:rPr>
          <w:t xml:space="preserve">This example maps onto </w:t>
        </w:r>
      </w:ins>
      <w:ins w:id="394" w:author="Priyanka Mittal" w:date="2020-04-27T14:35:00Z">
        <w:r w:rsidR="00443798">
          <w:rPr>
            <w:lang w:eastAsia="en-US"/>
          </w:rPr>
          <w:t xml:space="preserve">a </w:t>
        </w:r>
      </w:ins>
      <w:ins w:id="395" w:author="Priyanka Mittal" w:date="2020-04-14T15:50:00Z">
        <w:r w:rsidR="00FC0FA3">
          <w:rPr>
            <w:lang w:eastAsia="en-US"/>
          </w:rPr>
          <w:t xml:space="preserve">service offering </w:t>
        </w:r>
      </w:ins>
      <w:ins w:id="396" w:author="Priyanka Mittal" w:date="2020-04-27T14:31:00Z">
        <w:r w:rsidR="006C00AC">
          <w:rPr>
            <w:lang w:eastAsia="en-US"/>
          </w:rPr>
          <w:t xml:space="preserve">multiple </w:t>
        </w:r>
      </w:ins>
      <w:ins w:id="397" w:author="Priyanka Mittal" w:date="2020-04-27T14:32:00Z">
        <w:r w:rsidR="00D13936">
          <w:rPr>
            <w:lang w:eastAsia="en-US"/>
          </w:rPr>
          <w:t>features</w:t>
        </w:r>
      </w:ins>
      <w:ins w:id="398" w:author="Priyanka Mittal" w:date="2020-04-27T14:31:00Z">
        <w:r w:rsidR="006C00AC">
          <w:rPr>
            <w:lang w:eastAsia="en-US"/>
          </w:rPr>
          <w:t xml:space="preserve">, of which some </w:t>
        </w:r>
      </w:ins>
      <w:ins w:id="399" w:author="Priyanka Mittal" w:date="2020-04-27T14:38:00Z">
        <w:r w:rsidR="00DC6457">
          <w:rPr>
            <w:lang w:eastAsia="en-US"/>
          </w:rPr>
          <w:t>require basic</w:t>
        </w:r>
      </w:ins>
      <w:ins w:id="400" w:author="Priyanka Mittal" w:date="2020-04-27T14:34:00Z">
        <w:r w:rsidR="00F827C6">
          <w:rPr>
            <w:lang w:eastAsia="en-US"/>
          </w:rPr>
          <w:t xml:space="preserve"> </w:t>
        </w:r>
      </w:ins>
      <w:ins w:id="401" w:author="Priyanka Mittal" w:date="2020-05-05T17:02:00Z">
        <w:r w:rsidR="00930CD1">
          <w:rPr>
            <w:lang w:eastAsia="en-US"/>
          </w:rPr>
          <w:t xml:space="preserve">user </w:t>
        </w:r>
      </w:ins>
      <w:ins w:id="402" w:author="Priyanka Mittal" w:date="2020-04-27T14:34:00Z">
        <w:r w:rsidR="00F827C6">
          <w:rPr>
            <w:lang w:eastAsia="en-US"/>
          </w:rPr>
          <w:t>data</w:t>
        </w:r>
        <w:r w:rsidR="00F25224">
          <w:rPr>
            <w:lang w:eastAsia="en-US"/>
          </w:rPr>
          <w:t>,</w:t>
        </w:r>
      </w:ins>
      <w:ins w:id="403" w:author="Priyanka Mittal" w:date="2020-04-27T14:31:00Z">
        <w:r w:rsidR="006C00AC">
          <w:rPr>
            <w:lang w:eastAsia="en-US"/>
          </w:rPr>
          <w:t xml:space="preserve"> and some </w:t>
        </w:r>
      </w:ins>
      <w:ins w:id="404" w:author="Priyanka Mittal" w:date="2020-04-27T14:34:00Z">
        <w:r w:rsidR="00F827C6">
          <w:rPr>
            <w:lang w:eastAsia="en-US"/>
          </w:rPr>
          <w:t>require</w:t>
        </w:r>
      </w:ins>
      <w:ins w:id="405" w:author="Priyanka Mittal" w:date="2020-04-27T14:31:00Z">
        <w:r w:rsidR="006C00AC">
          <w:rPr>
            <w:lang w:eastAsia="en-US"/>
          </w:rPr>
          <w:t xml:space="preserve"> sensitive </w:t>
        </w:r>
      </w:ins>
      <w:ins w:id="406" w:author="Priyanka Mittal" w:date="2020-05-05T17:02:00Z">
        <w:r w:rsidR="00930CD1">
          <w:rPr>
            <w:lang w:eastAsia="en-US"/>
          </w:rPr>
          <w:t xml:space="preserve">user </w:t>
        </w:r>
      </w:ins>
      <w:ins w:id="407" w:author="Priyanka Mittal" w:date="2020-04-27T14:35:00Z">
        <w:r w:rsidR="00F827C6">
          <w:rPr>
            <w:lang w:eastAsia="en-US"/>
          </w:rPr>
          <w:t>data</w:t>
        </w:r>
      </w:ins>
      <w:ins w:id="408" w:author="Priyanka Mittal" w:date="2020-04-27T14:31:00Z">
        <w:r w:rsidR="006C00AC">
          <w:rPr>
            <w:lang w:eastAsia="en-US"/>
          </w:rPr>
          <w:t>.</w:t>
        </w:r>
      </w:ins>
    </w:p>
    <w:p w14:paraId="0196AA72" w14:textId="0C1583C2" w:rsidR="00930CD1" w:rsidRDefault="00930CD1">
      <w:pPr>
        <w:jc w:val="both"/>
        <w:rPr>
          <w:ins w:id="409" w:author="Priyanka Mittal" w:date="2020-05-05T17:02:00Z"/>
          <w:lang w:eastAsia="en-US"/>
        </w:rPr>
        <w:pPrChange w:id="410" w:author="Priyanka Mittal" w:date="2020-05-05T17:05:00Z">
          <w:pPr/>
        </w:pPrChange>
      </w:pPr>
    </w:p>
    <w:p w14:paraId="4F187F8F" w14:textId="77777777" w:rsidR="00BE3DA9" w:rsidRDefault="00930CD1">
      <w:pPr>
        <w:jc w:val="both"/>
        <w:rPr>
          <w:ins w:id="411" w:author="Priyanka Mittal" w:date="2020-05-05T17:03:00Z"/>
          <w:lang w:eastAsia="en-US"/>
        </w:rPr>
        <w:pPrChange w:id="412" w:author="Priyanka Mittal" w:date="2020-05-05T17:05:00Z">
          <w:pPr/>
        </w:pPrChange>
      </w:pPr>
      <w:ins w:id="413" w:author="Priyanka Mittal" w:date="2020-05-05T17:02:00Z">
        <w:r w:rsidRPr="00930CD1">
          <w:rPr>
            <w:lang w:eastAsia="en-US"/>
          </w:rPr>
          <w:t>Service requests NHS login for Medium Verification (P5) and High Authentication for a user</w:t>
        </w:r>
      </w:ins>
      <w:ins w:id="414" w:author="Priyanka Mittal" w:date="2020-05-05T17:03:00Z">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ins>
    </w:p>
    <w:p w14:paraId="79E26970" w14:textId="77777777" w:rsidR="00BE3DA9" w:rsidRDefault="00BE3DA9">
      <w:pPr>
        <w:jc w:val="both"/>
        <w:rPr>
          <w:ins w:id="415" w:author="Priyanka Mittal" w:date="2020-05-05T17:03:00Z"/>
          <w:lang w:eastAsia="en-US"/>
        </w:rPr>
        <w:pPrChange w:id="416" w:author="Priyanka Mittal" w:date="2020-05-05T17:05:00Z">
          <w:pPr/>
        </w:pPrChange>
      </w:pPr>
      <w:ins w:id="417" w:author="Priyanka Mittal" w:date="2020-05-05T17:03:00Z">
        <w:r>
          <w:rPr>
            <w:lang w:eastAsia="en-US"/>
          </w:rPr>
          <w:t>“[“P5.</w:t>
        </w:r>
        <w:proofErr w:type="gramStart"/>
        <w:r>
          <w:rPr>
            <w:lang w:eastAsia="en-US"/>
          </w:rPr>
          <w:t>Cp.Cd</w:t>
        </w:r>
        <w:proofErr w:type="gramEnd"/>
        <w:r>
          <w:rPr>
            <w:lang w:eastAsia="en-US"/>
          </w:rPr>
          <w:t>”,“P5.Cp.Ck”,“P5.Cm”]”</w:t>
        </w:r>
      </w:ins>
    </w:p>
    <w:p w14:paraId="306C52D2" w14:textId="7B292D8A" w:rsidR="00930CD1" w:rsidRDefault="00626C80">
      <w:pPr>
        <w:jc w:val="both"/>
        <w:rPr>
          <w:ins w:id="418" w:author="Priyanka Mittal" w:date="2020-05-05T17:04:00Z"/>
          <w:lang w:eastAsia="en-US"/>
        </w:rPr>
        <w:pPrChange w:id="419" w:author="Priyanka Mittal" w:date="2020-05-05T17:05:00Z">
          <w:pPr/>
        </w:pPrChange>
      </w:pPr>
      <w:ins w:id="420" w:author="Priyanka Mittal" w:date="2020-05-05T17:03:00Z">
        <w:r w:rsidRPr="00626C80">
          <w:rPr>
            <w:lang w:eastAsia="en-US"/>
          </w:rPr>
          <w:t>Successfully authenticated user can either</w:t>
        </w:r>
      </w:ins>
      <w:ins w:id="421" w:author="Priyanka Mittal" w:date="2020-05-06T16:06:00Z">
        <w:r w:rsidR="004B0430">
          <w:rPr>
            <w:lang w:eastAsia="en-US"/>
          </w:rPr>
          <w:t xml:space="preserve"> be</w:t>
        </w:r>
      </w:ins>
      <w:ins w:id="422" w:author="Priyanka Mittal" w:date="2020-05-05T17:03:00Z">
        <w:r w:rsidRPr="00626C80">
          <w:rPr>
            <w:lang w:eastAsia="en-US"/>
          </w:rPr>
          <w:t xml:space="preserve"> P5 or P9 in terms of identity verification.</w:t>
        </w:r>
      </w:ins>
    </w:p>
    <w:p w14:paraId="70B5B2EA" w14:textId="77777777" w:rsidR="004B0430" w:rsidRDefault="004B0430" w:rsidP="00F328E8">
      <w:pPr>
        <w:jc w:val="both"/>
        <w:rPr>
          <w:ins w:id="423" w:author="Priyanka Mittal" w:date="2020-05-06T16:06:00Z"/>
          <w:lang w:eastAsia="en-US"/>
        </w:rPr>
      </w:pPr>
    </w:p>
    <w:p w14:paraId="1A626D71" w14:textId="43C17BC3" w:rsidR="00343C23" w:rsidRDefault="00626C80">
      <w:pPr>
        <w:jc w:val="both"/>
        <w:rPr>
          <w:ins w:id="424" w:author="Priyanka Mittal" w:date="2020-05-05T17:04:00Z"/>
          <w:lang w:eastAsia="en-US"/>
        </w:rPr>
        <w:pPrChange w:id="425" w:author="Priyanka Mittal" w:date="2020-05-05T17:05:00Z">
          <w:pPr/>
        </w:pPrChange>
      </w:pPr>
      <w:ins w:id="426" w:author="Priyanka Mittal" w:date="2020-05-05T17:04:00Z">
        <w:r w:rsidRPr="00626C80">
          <w:rPr>
            <w:lang w:eastAsia="en-US"/>
          </w:rPr>
          <w:t>For a P9 user (high identity verification) the service can offer all the functionalities, as the user meets service requirements of High Verification and High Authentication</w:t>
        </w:r>
      </w:ins>
    </w:p>
    <w:p w14:paraId="4EBADEB9" w14:textId="77777777" w:rsidR="004B0430" w:rsidRDefault="00626C80" w:rsidP="00F328E8">
      <w:pPr>
        <w:jc w:val="both"/>
        <w:rPr>
          <w:ins w:id="427" w:author="Priyanka Mittal" w:date="2020-05-06T16:06:00Z"/>
          <w:lang w:eastAsia="en-US"/>
        </w:rPr>
      </w:pPr>
      <w:ins w:id="428" w:author="Priyanka Mittal" w:date="2020-05-05T17:04:00Z">
        <w:r w:rsidRPr="00626C80">
          <w:rPr>
            <w:lang w:eastAsia="en-US"/>
          </w:rPr>
          <w:t xml:space="preserve"> </w:t>
        </w:r>
      </w:ins>
    </w:p>
    <w:p w14:paraId="4E62A487" w14:textId="76E51DF3" w:rsidR="000430DB" w:rsidRDefault="001B0E8C">
      <w:pPr>
        <w:jc w:val="both"/>
        <w:rPr>
          <w:ins w:id="429" w:author="Priyanka Mittal" w:date="2020-04-09T16:36:00Z"/>
          <w:lang w:eastAsia="en-US"/>
        </w:rPr>
        <w:pPrChange w:id="430" w:author="Priyanka Mittal" w:date="2020-05-05T17:05:00Z">
          <w:pPr/>
        </w:pPrChange>
      </w:pPr>
      <w:ins w:id="431" w:author="Priyanka Mittal" w:date="2020-04-29T15:38:00Z">
        <w:r>
          <w:rPr>
            <w:lang w:eastAsia="en-US"/>
          </w:rPr>
          <w:t xml:space="preserve">For a </w:t>
        </w:r>
        <w:r w:rsidR="00F22CD1">
          <w:rPr>
            <w:lang w:eastAsia="en-US"/>
          </w:rPr>
          <w:t>P5</w:t>
        </w:r>
      </w:ins>
      <w:ins w:id="432" w:author="Priyanka Mittal" w:date="2020-04-29T15:39:00Z">
        <w:r w:rsidR="00A32BE9">
          <w:rPr>
            <w:lang w:eastAsia="en-US"/>
          </w:rPr>
          <w:t xml:space="preserve"> user</w:t>
        </w:r>
      </w:ins>
      <w:ins w:id="433" w:author="Priyanka Mittal" w:date="2020-04-29T15:38:00Z">
        <w:r w:rsidR="00F22CD1">
          <w:rPr>
            <w:lang w:eastAsia="en-US"/>
          </w:rPr>
          <w:t xml:space="preserve"> (medium </w:t>
        </w:r>
      </w:ins>
      <w:ins w:id="434" w:author="Priyanka Mittal" w:date="2020-04-29T15:39:00Z">
        <w:r w:rsidR="00A32BE9">
          <w:rPr>
            <w:lang w:eastAsia="en-US"/>
          </w:rPr>
          <w:t xml:space="preserve">identity </w:t>
        </w:r>
      </w:ins>
      <w:ins w:id="435" w:author="Priyanka Mittal" w:date="2020-04-29T15:38:00Z">
        <w:r w:rsidR="00F22CD1">
          <w:rPr>
            <w:lang w:eastAsia="en-US"/>
          </w:rPr>
          <w:t>verification) t</w:t>
        </w:r>
      </w:ins>
      <w:ins w:id="436" w:author="Priyanka Mittal" w:date="2020-04-09T16:36:00Z">
        <w:r w:rsidR="00AD5293">
          <w:rPr>
            <w:lang w:eastAsia="en-US"/>
          </w:rPr>
          <w:t xml:space="preserve">he service </w:t>
        </w:r>
      </w:ins>
      <w:ins w:id="437" w:author="Priyanka Mittal" w:date="2020-04-27T14:33:00Z">
        <w:r w:rsidR="003E14BD">
          <w:rPr>
            <w:lang w:eastAsia="en-US"/>
          </w:rPr>
          <w:t xml:space="preserve">offers basic features at the user’s initial login </w:t>
        </w:r>
      </w:ins>
      <w:ins w:id="438" w:author="Priyanka Mittal" w:date="2020-05-05T17:05:00Z">
        <w:r w:rsidR="00374B3B" w:rsidRPr="00374B3B">
          <w:rPr>
            <w:lang w:eastAsia="en-US"/>
          </w:rPr>
          <w:t>as the user meets service requirements of Medium Verification and High Authentication only.</w:t>
        </w:r>
      </w:ins>
    </w:p>
    <w:p w14:paraId="4D40E035" w14:textId="32BEAEBF" w:rsidR="008270DA" w:rsidRDefault="000430DB">
      <w:pPr>
        <w:jc w:val="both"/>
        <w:rPr>
          <w:ins w:id="439" w:author="Priyanka Mittal" w:date="2020-04-09T16:37:00Z"/>
          <w:lang w:eastAsia="en-US"/>
        </w:rPr>
        <w:pPrChange w:id="440" w:author="Priyanka Mittal" w:date="2020-05-05T17:05:00Z">
          <w:pPr/>
        </w:pPrChange>
      </w:pPr>
      <w:ins w:id="441" w:author="Priyanka Mittal" w:date="2020-04-09T16:36:00Z">
        <w:r>
          <w:rPr>
            <w:lang w:eastAsia="en-US"/>
          </w:rPr>
          <w:t xml:space="preserve">When </w:t>
        </w:r>
      </w:ins>
      <w:ins w:id="442" w:author="Priyanka Mittal" w:date="2020-04-17T13:53:00Z">
        <w:r w:rsidR="00B912FD">
          <w:rPr>
            <w:lang w:eastAsia="en-US"/>
          </w:rPr>
          <w:t xml:space="preserve">a </w:t>
        </w:r>
      </w:ins>
      <w:ins w:id="443" w:author="Priyanka Mittal" w:date="2020-04-29T15:39:00Z">
        <w:r w:rsidR="00A32BE9">
          <w:rPr>
            <w:lang w:eastAsia="en-US"/>
          </w:rPr>
          <w:t>P5 user</w:t>
        </w:r>
      </w:ins>
      <w:ins w:id="444" w:author="Priyanka Mittal" w:date="2020-05-06T16:05:00Z">
        <w:r w:rsidR="00FA6542">
          <w:rPr>
            <w:lang w:eastAsia="en-US"/>
          </w:rPr>
          <w:t>, a</w:t>
        </w:r>
      </w:ins>
      <w:ins w:id="445" w:author="Priyanka Mittal" w:date="2020-05-05T17:04:00Z">
        <w:r w:rsidR="00343C23">
          <w:rPr>
            <w:lang w:eastAsia="en-US"/>
          </w:rPr>
          <w:t>ttempts</w:t>
        </w:r>
      </w:ins>
      <w:ins w:id="446" w:author="Priyanka Mittal" w:date="2020-04-09T16:38:00Z">
        <w:r w:rsidR="00F15FEA">
          <w:rPr>
            <w:lang w:eastAsia="en-US"/>
          </w:rPr>
          <w:t xml:space="preserve"> to</w:t>
        </w:r>
      </w:ins>
      <w:ins w:id="447" w:author="Priyanka Mittal" w:date="2020-04-09T16:37:00Z">
        <w:r w:rsidR="008270DA">
          <w:rPr>
            <w:lang w:eastAsia="en-US"/>
          </w:rPr>
          <w:t xml:space="preserve"> access</w:t>
        </w:r>
      </w:ins>
      <w:ins w:id="448" w:author="Priyanka Mittal" w:date="2020-04-29T15:40:00Z">
        <w:r w:rsidR="00016F0F">
          <w:rPr>
            <w:lang w:eastAsia="en-US"/>
          </w:rPr>
          <w:t xml:space="preserve"> other features supported by </w:t>
        </w:r>
      </w:ins>
      <w:ins w:id="449" w:author="Priyanka Mittal" w:date="2020-04-09T16:37:00Z">
        <w:r w:rsidR="008270DA">
          <w:rPr>
            <w:lang w:eastAsia="en-US"/>
          </w:rPr>
          <w:t>sensitive data then the service requires High Verification and High Authentication</w:t>
        </w:r>
      </w:ins>
      <w:ins w:id="450" w:author="Priyanka Mittal" w:date="2020-04-27T14:20:00Z">
        <w:r w:rsidR="00416EF3">
          <w:rPr>
            <w:lang w:eastAsia="en-US"/>
          </w:rPr>
          <w:t>,</w:t>
        </w:r>
      </w:ins>
      <w:ins w:id="451" w:author="Priyanka Mittal" w:date="2020-04-09T16:38:00Z">
        <w:r w:rsidR="00F15FEA">
          <w:rPr>
            <w:lang w:eastAsia="en-US"/>
          </w:rPr>
          <w:t xml:space="preserve"> with SSO allowed</w:t>
        </w:r>
      </w:ins>
      <w:ins w:id="452" w:author="Priyanka Mittal" w:date="2020-04-09T16:37:00Z">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ins>
    </w:p>
    <w:p w14:paraId="4CE6239A" w14:textId="77777777" w:rsidR="008270DA" w:rsidRDefault="008270DA">
      <w:pPr>
        <w:jc w:val="both"/>
        <w:rPr>
          <w:ins w:id="453" w:author="Priyanka Mittal" w:date="2020-04-09T16:37:00Z"/>
          <w:lang w:eastAsia="en-US"/>
        </w:rPr>
        <w:pPrChange w:id="454" w:author="Priyanka Mittal" w:date="2020-05-05T17:05:00Z">
          <w:pPr/>
        </w:pPrChange>
      </w:pPr>
      <w:ins w:id="455" w:author="Priyanka Mittal" w:date="2020-04-09T16:37:00Z">
        <w:r>
          <w:rPr>
            <w:lang w:eastAsia="en-US"/>
          </w:rPr>
          <w:t>“[“P9.</w:t>
        </w:r>
        <w:proofErr w:type="gramStart"/>
        <w:r>
          <w:rPr>
            <w:lang w:eastAsia="en-US"/>
          </w:rPr>
          <w:t>Cp.Cd</w:t>
        </w:r>
        <w:proofErr w:type="gramEnd"/>
        <w:r>
          <w:rPr>
            <w:lang w:eastAsia="en-US"/>
          </w:rPr>
          <w:t>”,“P9.Cp.Ck”,“P9.Cm”]”</w:t>
        </w:r>
      </w:ins>
    </w:p>
    <w:p w14:paraId="12B75EB9" w14:textId="72E38241" w:rsidR="00300A48" w:rsidDel="004F45D6" w:rsidRDefault="00444F70">
      <w:pPr>
        <w:jc w:val="both"/>
        <w:rPr>
          <w:del w:id="456" w:author="Priyanka Mittal" w:date="2020-04-09T16:38:00Z"/>
          <w:lang w:eastAsia="en-US"/>
        </w:rPr>
        <w:pPrChange w:id="457" w:author="Priyanka Mittal" w:date="2020-05-05T17:05:00Z">
          <w:pPr/>
        </w:pPrChange>
      </w:pPr>
      <w:ins w:id="458" w:author="Priyanka Mittal" w:date="2020-04-27T14:20:00Z">
        <w:r>
          <w:rPr>
            <w:lang w:eastAsia="en-US"/>
          </w:rPr>
          <w:t xml:space="preserve">The user is prompted to undertake a </w:t>
        </w:r>
        <w:r w:rsidR="006D77DD">
          <w:rPr>
            <w:lang w:eastAsia="en-US"/>
          </w:rPr>
          <w:t xml:space="preserve">verification </w:t>
        </w:r>
      </w:ins>
      <w:ins w:id="459" w:author="Priyanka Mittal" w:date="2020-04-27T14:56:00Z">
        <w:r w:rsidR="006345AA">
          <w:rPr>
            <w:lang w:eastAsia="en-US"/>
          </w:rPr>
          <w:t>ste</w:t>
        </w:r>
      </w:ins>
      <w:ins w:id="460" w:author="Priyanka Mittal" w:date="2020-04-27T14:57:00Z">
        <w:r w:rsidR="006345AA">
          <w:rPr>
            <w:lang w:eastAsia="en-US"/>
          </w:rPr>
          <w:t>p-up</w:t>
        </w:r>
      </w:ins>
      <w:ins w:id="461" w:author="Priyanka Mittal" w:date="2020-04-27T14:20:00Z">
        <w:r w:rsidR="006D77DD">
          <w:rPr>
            <w:lang w:eastAsia="en-US"/>
          </w:rPr>
          <w:t xml:space="preserve"> journey </w:t>
        </w:r>
      </w:ins>
      <w:ins w:id="462" w:author="Priyanka Mittal" w:date="2020-04-27T14:21:00Z">
        <w:r w:rsidR="006D77DD">
          <w:rPr>
            <w:lang w:eastAsia="en-US"/>
          </w:rPr>
          <w:t xml:space="preserve">to take </w:t>
        </w:r>
        <w:r w:rsidR="004F0D81">
          <w:rPr>
            <w:lang w:eastAsia="en-US"/>
          </w:rPr>
          <w:t xml:space="preserve">the user verification level from Medium to </w:t>
        </w:r>
        <w:proofErr w:type="spellStart"/>
        <w:r w:rsidR="004F0D81">
          <w:rPr>
            <w:lang w:eastAsia="en-US"/>
          </w:rPr>
          <w:t>High.</w:t>
        </w:r>
      </w:ins>
    </w:p>
    <w:p w14:paraId="6BBED846" w14:textId="271F94EA" w:rsidR="007B45BE" w:rsidDel="00C77DD8" w:rsidRDefault="007B45BE" w:rsidP="00374FE6">
      <w:pPr>
        <w:rPr>
          <w:del w:id="463" w:author="Priyanka Mittal" w:date="2020-04-14T15:52:00Z"/>
          <w:lang w:eastAsia="en-US"/>
        </w:rPr>
      </w:pPr>
    </w:p>
    <w:p w14:paraId="036A504D" w14:textId="23F56D95" w:rsidR="00F4200E" w:rsidRDefault="00F4200E" w:rsidP="00EC2972">
      <w:pPr>
        <w:pStyle w:val="Heading4"/>
        <w:rPr>
          <w:lang w:eastAsia="en-US"/>
        </w:rPr>
      </w:pPr>
      <w:r>
        <w:rPr>
          <w:lang w:eastAsia="en-US"/>
        </w:rPr>
        <w:t>Single</w:t>
      </w:r>
      <w:proofErr w:type="spellEnd"/>
      <w:r>
        <w:rPr>
          <w:lang w:eastAsia="en-US"/>
        </w:rPr>
        <w:t xml:space="preserv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327"/>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464" w:name="_Toc8121210"/>
      <w:bookmarkStart w:id="465" w:name="_Ref512264456"/>
      <w:bookmarkStart w:id="466" w:name="_Toc512594882"/>
      <w:bookmarkStart w:id="467" w:name="_Ref509491012"/>
      <w:bookmarkStart w:id="468" w:name="_Toc40345315"/>
      <w:r>
        <w:rPr>
          <w:lang w:eastAsia="en-US"/>
        </w:rPr>
        <w:lastRenderedPageBreak/>
        <w:t>Password-less Authentication using FIDO UAF</w:t>
      </w:r>
      <w:bookmarkEnd w:id="464"/>
      <w:bookmarkEnd w:id="468"/>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469" w:name="_Toc8121211"/>
      <w:bookmarkStart w:id="470" w:name="_Toc40345316"/>
      <w:r>
        <w:t>Overview</w:t>
      </w:r>
      <w:bookmarkEnd w:id="469"/>
      <w:bookmarkEnd w:id="470"/>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published in the /.well-known/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471" w:name="_Toc8121212"/>
      <w:bookmarkStart w:id="472" w:name="_Toc40345317"/>
      <w:r>
        <w:t>FIDO UAF registration flow</w:t>
      </w:r>
      <w:bookmarkEnd w:id="471"/>
      <w:bookmarkEnd w:id="472"/>
    </w:p>
    <w:p w14:paraId="23B7340C" w14:textId="2CACF64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xml:space="preserve">). The process is initiated after user authentication using the standard NHS login OIDC Authorization Code Flow (as per section </w:t>
      </w:r>
      <w:r>
        <w:fldChar w:fldCharType="begin"/>
      </w:r>
      <w:r>
        <w:instrText xml:space="preserve"> REF _Ref1569991 \r \h </w:instrText>
      </w:r>
      <w:r>
        <w:fldChar w:fldCharType="separate"/>
      </w:r>
      <w:r w:rsidR="00C85908">
        <w:rPr>
          <w:b/>
          <w:bCs/>
          <w:lang w:val="en-US"/>
        </w:rPr>
        <w:t>Error! Reference source not found.</w:t>
      </w:r>
      <w:r>
        <w:fldChar w:fldCharType="end"/>
      </w:r>
      <w:r>
        <w:t xml:space="preserve"> 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473"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473"/>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474" w:name="_Toc8121213"/>
      <w:bookmarkStart w:id="475" w:name="_Toc40345318"/>
      <w:r>
        <w:lastRenderedPageBreak/>
        <w:t>FIDO UAF authentication flow</w:t>
      </w:r>
      <w:bookmarkEnd w:id="474"/>
      <w:bookmarkEnd w:id="475"/>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2F54832F"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r>
        <w:fldChar w:fldCharType="begin"/>
      </w:r>
      <w:r>
        <w:instrText xml:space="preserve"> REF _Ref1642116 \r \h </w:instrText>
      </w:r>
      <w:r>
        <w:fldChar w:fldCharType="separate"/>
      </w:r>
      <w:r w:rsidR="00C85908">
        <w:rPr>
          <w:b/>
          <w:bCs/>
          <w:lang w:val="en-US"/>
        </w:rPr>
        <w:t>Error! Reference source not found.</w:t>
      </w:r>
      <w:r>
        <w:fldChar w:fldCharType="end"/>
      </w:r>
      <w:r>
        <w:t xml:space="preserve"> 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476"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476"/>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477" w:name="_Toc8121214"/>
      <w:bookmarkStart w:id="478" w:name="_Toc40345319"/>
      <w:r>
        <w:t>FIDO UAF deregistration flow</w:t>
      </w:r>
      <w:bookmarkEnd w:id="477"/>
      <w:bookmarkEnd w:id="478"/>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479"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479"/>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480" w:name="_Toc8121215"/>
      <w:bookmarkStart w:id="481" w:name="_Toc40345320"/>
      <w:r>
        <w:t>Platform Restrictions</w:t>
      </w:r>
      <w:bookmarkEnd w:id="480"/>
      <w:bookmarkEnd w:id="481"/>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482" w:name="_Toc40345321"/>
      <w:r>
        <w:lastRenderedPageBreak/>
        <w:t>Partner Services</w:t>
      </w:r>
      <w:r w:rsidR="00BE19E3">
        <w:t xml:space="preserve"> and Security</w:t>
      </w:r>
      <w:bookmarkEnd w:id="482"/>
    </w:p>
    <w:p w14:paraId="31DB6507" w14:textId="24136F89" w:rsidR="00BE19E3" w:rsidRDefault="006204EF" w:rsidP="00BE19E3">
      <w:pPr>
        <w:pStyle w:val="Heading2"/>
      </w:pPr>
      <w:bookmarkStart w:id="483" w:name="_Toc40345322"/>
      <w:r>
        <w:t>Partner Service</w:t>
      </w:r>
      <w:r w:rsidR="00886101">
        <w:t xml:space="preserve"> </w:t>
      </w:r>
      <w:r w:rsidR="00BE19E3">
        <w:t>Registration</w:t>
      </w:r>
      <w:bookmarkEnd w:id="465"/>
      <w:bookmarkEnd w:id="466"/>
      <w:bookmarkEnd w:id="483"/>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484" w:name="_Toc40345323"/>
      <w:bookmarkEnd w:id="467"/>
      <w:r>
        <w:t>Partner Service</w:t>
      </w:r>
      <w:r w:rsidR="00886101">
        <w:t xml:space="preserve"> </w:t>
      </w:r>
      <w:r w:rsidR="00D42D65">
        <w:t>A</w:t>
      </w:r>
      <w:r w:rsidR="00040318">
        <w:t>uthentication</w:t>
      </w:r>
      <w:bookmarkEnd w:id="484"/>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485" w:name="_Ref531171335"/>
      <w:r>
        <w:t>Confidential Clients</w:t>
      </w:r>
      <w:bookmarkEnd w:id="485"/>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486" w:name="_Hlk512594373"/>
      <w:proofErr w:type="spellStart"/>
      <w:r>
        <w:t>private_key_jwt</w:t>
      </w:r>
      <w:proofErr w:type="spellEnd"/>
      <w:r w:rsidR="00AF76B9">
        <w:t xml:space="preserve">, as per </w:t>
      </w:r>
      <w:r w:rsidR="00AF76B9" w:rsidRPr="00AF76B9">
        <w:t>https://tools.ietf.org/html/rfc7523</w:t>
      </w:r>
    </w:p>
    <w:bookmarkEnd w:id="486"/>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487" w:name="_Toc40345324"/>
      <w:r>
        <w:t>Client Redirects</w:t>
      </w:r>
      <w:bookmarkEnd w:id="487"/>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A15CF0">
        <w:rPr>
          <w:lang w:eastAsia="en-US"/>
          <w:rPrChange w:id="488" w:author="Priyanka Mittal" w:date="2020-04-06T10:45:00Z">
            <w:rPr>
              <w:rFonts w:cs="Arial"/>
              <w:color w:val="1D1C1D"/>
              <w:sz w:val="23"/>
              <w:szCs w:val="23"/>
              <w:shd w:val="clear" w:color="auto" w:fill="F8F8F8"/>
            </w:rPr>
          </w:rPrChange>
        </w:rPr>
        <w:t xml:space="preserve">URIs with </w:t>
      </w:r>
      <w:proofErr w:type="spellStart"/>
      <w:r w:rsidRPr="00A15CF0">
        <w:rPr>
          <w:lang w:eastAsia="en-US"/>
          <w:rPrChange w:id="489" w:author="Priyanka Mittal" w:date="2020-04-06T10:45:00Z">
            <w:rPr>
              <w:rFonts w:cs="Arial"/>
              <w:color w:val="1D1C1D"/>
              <w:sz w:val="23"/>
              <w:szCs w:val="23"/>
              <w:shd w:val="clear" w:color="auto" w:fill="F8F8F8"/>
            </w:rPr>
          </w:rPrChange>
        </w:rPr>
        <w:t>query</w:t>
      </w:r>
      <w:r w:rsidR="00C64D62" w:rsidRPr="00A15CF0">
        <w:rPr>
          <w:lang w:eastAsia="en-US"/>
          <w:rPrChange w:id="490" w:author="Priyanka Mittal" w:date="2020-04-06T10:45:00Z">
            <w:rPr>
              <w:rFonts w:cs="Arial"/>
              <w:color w:val="1D1C1D"/>
              <w:sz w:val="23"/>
              <w:szCs w:val="23"/>
              <w:shd w:val="clear" w:color="auto" w:fill="F8F8F8"/>
            </w:rPr>
          </w:rPrChange>
        </w:rPr>
        <w:t>string</w:t>
      </w:r>
      <w:proofErr w:type="spellEnd"/>
      <w:r w:rsidRPr="00A15CF0">
        <w:rPr>
          <w:lang w:eastAsia="en-US"/>
          <w:rPrChange w:id="491" w:author="Priyanka Mittal" w:date="2020-04-06T10:45:00Z">
            <w:rPr>
              <w:rFonts w:cs="Arial"/>
              <w:color w:val="1D1C1D"/>
              <w:sz w:val="23"/>
              <w:szCs w:val="23"/>
              <w:shd w:val="clear" w:color="auto" w:fill="F8F8F8"/>
            </w:rPr>
          </w:rPrChange>
        </w:rPr>
        <w:t xml:space="preserve"> parameters </w:t>
      </w:r>
      <w:r w:rsidR="00C64D62" w:rsidRPr="00A15CF0">
        <w:rPr>
          <w:lang w:eastAsia="en-US"/>
          <w:rPrChange w:id="492" w:author="Priyanka Mittal" w:date="2020-04-06T10:45:00Z">
            <w:rPr>
              <w:rFonts w:cs="Arial"/>
              <w:color w:val="1D1C1D"/>
              <w:sz w:val="23"/>
              <w:szCs w:val="23"/>
              <w:shd w:val="clear" w:color="auto" w:fill="F8F8F8"/>
            </w:rPr>
          </w:rPrChange>
        </w:rPr>
        <w:t xml:space="preserve">are </w:t>
      </w:r>
      <w:r w:rsidRPr="00A15CF0">
        <w:rPr>
          <w:lang w:eastAsia="en-US"/>
          <w:rPrChange w:id="493" w:author="Priyanka Mittal" w:date="2020-04-06T10:45:00Z">
            <w:rPr>
              <w:rFonts w:cs="Arial"/>
              <w:color w:val="1D1C1D"/>
              <w:sz w:val="23"/>
              <w:szCs w:val="23"/>
              <w:shd w:val="clear" w:color="auto" w:fill="F8F8F8"/>
            </w:rPr>
          </w:rPrChange>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494" w:name="_Toc40345325" w:displacedByCustomXml="next"/>
    <w:bookmarkStart w:id="495"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495"/>
          <w:bookmarkEnd w:id="494"/>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496"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496"/>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7410C" w14:textId="77777777" w:rsidR="002F10A7" w:rsidRDefault="002F10A7">
      <w:r>
        <w:separator/>
      </w:r>
    </w:p>
  </w:endnote>
  <w:endnote w:type="continuationSeparator" w:id="0">
    <w:p w14:paraId="275D9547" w14:textId="77777777" w:rsidR="002F10A7" w:rsidRDefault="002F10A7">
      <w:r>
        <w:continuationSeparator/>
      </w:r>
    </w:p>
  </w:endnote>
  <w:endnote w:type="continuationNotice" w:id="1">
    <w:p w14:paraId="14A0591C" w14:textId="77777777" w:rsidR="002F10A7" w:rsidRDefault="002F10A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9B7788" w:rsidRDefault="009B7788" w:rsidP="00EC0C46">
    <w:pPr>
      <w:pStyle w:val="Footer"/>
      <w:jc w:val="right"/>
    </w:pPr>
  </w:p>
  <w:p w14:paraId="540B85A3" w14:textId="6FC42066" w:rsidR="009B7788" w:rsidRPr="001E2958" w:rsidRDefault="009B7788" w:rsidP="00EC0C46">
    <w:pPr>
      <w:pStyle w:val="Footer"/>
    </w:pPr>
    <w:r>
      <w:t xml:space="preserve">Copyright © </w:t>
    </w:r>
    <w:sdt>
      <w:sdtPr>
        <w:alias w:val="Year"/>
        <w:tag w:val="YYYY"/>
        <w:id w:val="-9517898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r w:rsidR="002F10A7">
      <w:fldChar w:fldCharType="begin"/>
    </w:r>
    <w:r w:rsidR="002F10A7">
      <w:instrText xml:space="preserve"> NUMPAGES </w:instrText>
    </w:r>
    <w:r w:rsidR="002F10A7">
      <w:fldChar w:fldCharType="separate"/>
    </w:r>
    <w:r>
      <w:t>4</w:t>
    </w:r>
    <w:r w:rsidR="002F10A7">
      <w:fldChar w:fldCharType="end"/>
    </w:r>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9B7788" w:rsidRDefault="009B7788" w:rsidP="007B286A">
    <w:pPr>
      <w:pStyle w:val="Footer"/>
    </w:pPr>
  </w:p>
  <w:p w14:paraId="3AB70392" w14:textId="2D7D1E3C" w:rsidR="009B7788" w:rsidRDefault="009B7788" w:rsidP="007B286A">
    <w:pPr>
      <w:pStyle w:val="Footer"/>
    </w:pPr>
    <w:r>
      <w:t>Copyright ©</w:t>
    </w:r>
    <w:sdt>
      <w:sdtPr>
        <w:alias w:val="Year"/>
        <w:tag w:val="YYYY"/>
        <w:id w:val="-10486087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r w:rsidR="002F10A7">
      <w:fldChar w:fldCharType="begin"/>
    </w:r>
    <w:r w:rsidR="002F10A7">
      <w:instrText xml:space="preserve"> NUMPAGES </w:instrText>
    </w:r>
    <w:r w:rsidR="002F10A7">
      <w:fldChar w:fldCharType="separate"/>
    </w:r>
    <w:r>
      <w:t>4</w:t>
    </w:r>
    <w:r w:rsidR="002F10A7">
      <w:fldChar w:fldCharType="end"/>
    </w:r>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9506A" w14:textId="77777777" w:rsidR="002F10A7" w:rsidRDefault="002F10A7">
      <w:r>
        <w:separator/>
      </w:r>
    </w:p>
  </w:footnote>
  <w:footnote w:type="continuationSeparator" w:id="0">
    <w:p w14:paraId="5BD6D0D2" w14:textId="77777777" w:rsidR="002F10A7" w:rsidRDefault="002F10A7">
      <w:r>
        <w:continuationSeparator/>
      </w:r>
    </w:p>
  </w:footnote>
  <w:footnote w:type="continuationNotice" w:id="1">
    <w:p w14:paraId="7625A8E4" w14:textId="77777777" w:rsidR="002F10A7" w:rsidRDefault="002F10A7">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6FE6" w14:textId="791E0093" w:rsidR="009B7788" w:rsidRPr="00B07856" w:rsidRDefault="002F10A7"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9B7788">
          <w:rPr>
            <w:rFonts w:eastAsia="Arial" w:cs="Arial"/>
            <w:color w:val="auto"/>
            <w:szCs w:val="20"/>
          </w:rPr>
          <w:t>1</w:t>
        </w:r>
        <w:r w:rsidR="009B7788" w:rsidRPr="00B07856">
          <w:rPr>
            <w:rFonts w:eastAsia="Arial" w:cs="Arial"/>
            <w:color w:val="auto"/>
            <w:szCs w:val="20"/>
          </w:rPr>
          <w:t>.</w:t>
        </w:r>
        <w:r w:rsidR="00F50029">
          <w:rPr>
            <w:rFonts w:eastAsia="Arial" w:cs="Arial"/>
            <w:color w:val="auto"/>
            <w:szCs w:val="20"/>
          </w:rPr>
          <w:t>9</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9B7788" w:rsidRPr="00B07856">
      <w:rPr>
        <w:rFonts w:eastAsia="Arial" w:cs="Arial"/>
        <w:color w:val="auto"/>
        <w:szCs w:val="20"/>
      </w:rPr>
      <w:t xml:space="preserve"> </w:t>
    </w:r>
    <w:sdt>
      <w:sdtPr>
        <w:rPr>
          <w:rFonts w:eastAsia="Arial" w:cs="Arial"/>
          <w:color w:val="auto"/>
          <w:szCs w:val="20"/>
        </w:rPr>
        <w:alias w:val="Publish Date"/>
        <w:tag w:val=""/>
        <w:id w:val="-1552527468"/>
        <w:showingPlcHdr/>
        <w:dataBinding w:prefixMappings="xmlns:ns0='http://schemas.microsoft.com/office/2006/coverPageProps' " w:xpath="/ns0:CoverPageProperties[1]/ns0:PublishDate[1]" w:storeItemID="{55AF091B-3C7A-41E3-B477-F2FDAA23CFDA}"/>
        <w:date w:fullDate="2019-11-19T00:00:00Z">
          <w:dateFormat w:val="d MMM. yy"/>
          <w:lid w:val="en-GB"/>
          <w:storeMappedDataAs w:val="dateTime"/>
          <w:calendar w:val="gregorian"/>
        </w:date>
      </w:sdtPr>
      <w:sdtEndPr/>
      <w:sdtContent>
        <w:r w:rsidR="002072F5">
          <w:rPr>
            <w:rFonts w:eastAsia="Arial" w:cs="Arial"/>
            <w:color w:val="auto"/>
            <w:szCs w:val="20"/>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iyanka Mittal">
    <w15:presenceInfo w15:providerId="AD" w15:userId="S::PRMI3@hscic.gov.uk::54009786-d01d-4965-a8cf-8d648306d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300B"/>
    <w:rsid w:val="00003C57"/>
    <w:rsid w:val="00003EC1"/>
    <w:rsid w:val="000057E7"/>
    <w:rsid w:val="00005C23"/>
    <w:rsid w:val="000067E4"/>
    <w:rsid w:val="00006DBA"/>
    <w:rsid w:val="00007399"/>
    <w:rsid w:val="000073EF"/>
    <w:rsid w:val="00007634"/>
    <w:rsid w:val="00007C74"/>
    <w:rsid w:val="00007DA7"/>
    <w:rsid w:val="00007F81"/>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27ED7"/>
    <w:rsid w:val="0003009B"/>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5D55"/>
    <w:rsid w:val="00055EF5"/>
    <w:rsid w:val="000564DD"/>
    <w:rsid w:val="000565E9"/>
    <w:rsid w:val="00057C58"/>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9AB"/>
    <w:rsid w:val="000A6A50"/>
    <w:rsid w:val="000A6DDD"/>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375"/>
    <w:rsid w:val="001B24D0"/>
    <w:rsid w:val="001B3179"/>
    <w:rsid w:val="001B3AE5"/>
    <w:rsid w:val="001B3C1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E90"/>
    <w:rsid w:val="001C0EF0"/>
    <w:rsid w:val="001C122A"/>
    <w:rsid w:val="001C19EA"/>
    <w:rsid w:val="001C203A"/>
    <w:rsid w:val="001C24EE"/>
    <w:rsid w:val="001C27F0"/>
    <w:rsid w:val="001C2958"/>
    <w:rsid w:val="001C3094"/>
    <w:rsid w:val="001C396F"/>
    <w:rsid w:val="001C4324"/>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60ED"/>
    <w:rsid w:val="002D6B66"/>
    <w:rsid w:val="002D6D25"/>
    <w:rsid w:val="002D6E74"/>
    <w:rsid w:val="002E0766"/>
    <w:rsid w:val="002E0C05"/>
    <w:rsid w:val="002E0C0C"/>
    <w:rsid w:val="002E0F2D"/>
    <w:rsid w:val="002E12FF"/>
    <w:rsid w:val="002E1311"/>
    <w:rsid w:val="002E1B5F"/>
    <w:rsid w:val="002E22B1"/>
    <w:rsid w:val="002E25BF"/>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7951"/>
    <w:rsid w:val="00357CCD"/>
    <w:rsid w:val="00360255"/>
    <w:rsid w:val="003607A3"/>
    <w:rsid w:val="00360A74"/>
    <w:rsid w:val="00360A9A"/>
    <w:rsid w:val="00360F01"/>
    <w:rsid w:val="003613D2"/>
    <w:rsid w:val="00362007"/>
    <w:rsid w:val="00362526"/>
    <w:rsid w:val="00363567"/>
    <w:rsid w:val="00363723"/>
    <w:rsid w:val="00364FE7"/>
    <w:rsid w:val="00365EB2"/>
    <w:rsid w:val="00365ED1"/>
    <w:rsid w:val="00366321"/>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E97"/>
    <w:rsid w:val="0050786E"/>
    <w:rsid w:val="005079D6"/>
    <w:rsid w:val="00511AAE"/>
    <w:rsid w:val="00512A65"/>
    <w:rsid w:val="00512AF9"/>
    <w:rsid w:val="00512C0B"/>
    <w:rsid w:val="00512E2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E05C4"/>
    <w:rsid w:val="006E07F0"/>
    <w:rsid w:val="006E10B7"/>
    <w:rsid w:val="006E1884"/>
    <w:rsid w:val="006E1C9D"/>
    <w:rsid w:val="006E2002"/>
    <w:rsid w:val="006E2128"/>
    <w:rsid w:val="006E27E0"/>
    <w:rsid w:val="006E2A2F"/>
    <w:rsid w:val="006E2E09"/>
    <w:rsid w:val="006E2EE2"/>
    <w:rsid w:val="006E3D9A"/>
    <w:rsid w:val="006E3DD1"/>
    <w:rsid w:val="006E4587"/>
    <w:rsid w:val="006E48B3"/>
    <w:rsid w:val="006E5072"/>
    <w:rsid w:val="006E579B"/>
    <w:rsid w:val="006E626A"/>
    <w:rsid w:val="006E63E2"/>
    <w:rsid w:val="006E6696"/>
    <w:rsid w:val="006E6E22"/>
    <w:rsid w:val="006E7AFE"/>
    <w:rsid w:val="006E7D6B"/>
    <w:rsid w:val="006F0B97"/>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B8F"/>
    <w:rsid w:val="00983671"/>
    <w:rsid w:val="00983B60"/>
    <w:rsid w:val="009842C0"/>
    <w:rsid w:val="009857D2"/>
    <w:rsid w:val="009860A4"/>
    <w:rsid w:val="00986AB3"/>
    <w:rsid w:val="00986AD4"/>
    <w:rsid w:val="009878CC"/>
    <w:rsid w:val="009909B3"/>
    <w:rsid w:val="009909F4"/>
    <w:rsid w:val="00990D95"/>
    <w:rsid w:val="00991805"/>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2F7"/>
    <w:rsid w:val="00A23AE8"/>
    <w:rsid w:val="00A23D0C"/>
    <w:rsid w:val="00A24029"/>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5E9A"/>
    <w:rsid w:val="00B7681A"/>
    <w:rsid w:val="00B76D8B"/>
    <w:rsid w:val="00B77427"/>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27B"/>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A8F"/>
    <w:rsid w:val="00E21BA8"/>
    <w:rsid w:val="00E21C2F"/>
    <w:rsid w:val="00E21C70"/>
    <w:rsid w:val="00E223F1"/>
    <w:rsid w:val="00E227A1"/>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8E8"/>
    <w:rsid w:val="00F32A60"/>
    <w:rsid w:val="00F3561D"/>
    <w:rsid w:val="00F35DED"/>
    <w:rsid w:val="00F372E2"/>
    <w:rsid w:val="00F37453"/>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3BE4"/>
    <w:rsid w:val="00F63DCE"/>
    <w:rsid w:val="00F63E1C"/>
    <w:rsid w:val="00F64130"/>
    <w:rsid w:val="00F650BF"/>
    <w:rsid w:val="00F6621A"/>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D433AF2D45C407CB3F3D7A16518BE9D"/>
        <w:category>
          <w:name w:val="General"/>
          <w:gallery w:val="placeholder"/>
        </w:category>
        <w:types>
          <w:type w:val="bbPlcHdr"/>
        </w:types>
        <w:behaviors>
          <w:behavior w:val="content"/>
        </w:behaviors>
        <w:guid w:val="{495957AC-9837-4943-AE8D-A7AA91BAF9CE}"/>
      </w:docPartPr>
      <w:docPartBody>
        <w:p w:rsidR="000C22FC" w:rsidRDefault="009364A2" w:rsidP="009364A2">
          <w:pPr>
            <w:pStyle w:val="1D433AF2D45C407CB3F3D7A16518BE9D"/>
          </w:pPr>
          <w:r w:rsidRPr="00320C3F">
            <w:rPr>
              <w:rStyle w:val="PlaceholderText"/>
              <w:b/>
              <w:color w:val="auto"/>
              <w:sz w:val="20"/>
              <w:szCs w:val="20"/>
            </w:rPr>
            <w:t>[Publish Date]</w:t>
          </w:r>
        </w:p>
      </w:docPartBody>
    </w:docPart>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
      <w:docPartPr>
        <w:name w:val="7F506589648F47C0A657601CA11684B7"/>
        <w:category>
          <w:name w:val="General"/>
          <w:gallery w:val="placeholder"/>
        </w:category>
        <w:types>
          <w:type w:val="bbPlcHdr"/>
        </w:types>
        <w:behaviors>
          <w:behavior w:val="content"/>
        </w:behaviors>
        <w:guid w:val="{911BDFE6-97C3-4D69-926B-D058CF78A1B7}"/>
      </w:docPartPr>
      <w:docPartBody>
        <w:p w:rsidR="00183988" w:rsidRDefault="00944A68" w:rsidP="00944A68">
          <w:pPr>
            <w:pStyle w:val="7F506589648F47C0A657601CA11684B7"/>
          </w:pPr>
          <w:r w:rsidRPr="00320C3F">
            <w:rPr>
              <w:rStyle w:val="PlaceholderText"/>
              <w:b/>
              <w:color w:val="auto"/>
              <w:sz w:val="20"/>
              <w:szCs w:val="20"/>
            </w:rPr>
            <w:t>[Publish Date]</w:t>
          </w:r>
        </w:p>
      </w:docPartBody>
    </w:docPart>
    <w:docPart>
      <w:docPartPr>
        <w:name w:val="DA2FC134FFB14A55B23C836B4E3D0239"/>
        <w:category>
          <w:name w:val="General"/>
          <w:gallery w:val="placeholder"/>
        </w:category>
        <w:types>
          <w:type w:val="bbPlcHdr"/>
        </w:types>
        <w:behaviors>
          <w:behavior w:val="content"/>
        </w:behaviors>
        <w:guid w:val="{5E95D8F7-6C6F-49B9-A3A0-0AA90D348856}"/>
      </w:docPartPr>
      <w:docPartBody>
        <w:p w:rsidR="00183988" w:rsidRDefault="00944A68" w:rsidP="00944A68">
          <w:pPr>
            <w:pStyle w:val="DA2FC134FFB14A55B23C836B4E3D0239"/>
          </w:pPr>
          <w:r w:rsidRPr="00320C3F">
            <w:rPr>
              <w:rStyle w:val="PlaceholderText"/>
              <w:b/>
              <w:color w:val="auto"/>
              <w:sz w:val="20"/>
              <w:szCs w:val="20"/>
            </w:rPr>
            <w:t>[Publish Date]</w:t>
          </w:r>
        </w:p>
      </w:docPartBody>
    </w:docPart>
    <w:docPart>
      <w:docPartPr>
        <w:name w:val="A4171DB5AF274E0C9B8CE6E6A688ED9A"/>
        <w:category>
          <w:name w:val="General"/>
          <w:gallery w:val="placeholder"/>
        </w:category>
        <w:types>
          <w:type w:val="bbPlcHdr"/>
        </w:types>
        <w:behaviors>
          <w:behavior w:val="content"/>
        </w:behaviors>
        <w:guid w:val="{38243C43-9BFB-4451-95C8-170B1024628B}"/>
      </w:docPartPr>
      <w:docPartBody>
        <w:p w:rsidR="00183988" w:rsidRDefault="00944A68" w:rsidP="00944A68">
          <w:pPr>
            <w:pStyle w:val="A4171DB5AF274E0C9B8CE6E6A688ED9A"/>
          </w:pPr>
          <w:r w:rsidRPr="00320C3F">
            <w:rPr>
              <w:rStyle w:val="PlaceholderText"/>
              <w:b/>
              <w:color w:val="auto"/>
              <w:sz w:val="20"/>
              <w:szCs w:val="20"/>
            </w:rPr>
            <w:t>[Publish Date]</w:t>
          </w:r>
        </w:p>
      </w:docPartBody>
    </w:docPart>
    <w:docPart>
      <w:docPartPr>
        <w:name w:val="E9C6E2AC728C42CAB06ACAC301F75B61"/>
        <w:category>
          <w:name w:val="General"/>
          <w:gallery w:val="placeholder"/>
        </w:category>
        <w:types>
          <w:type w:val="bbPlcHdr"/>
        </w:types>
        <w:behaviors>
          <w:behavior w:val="content"/>
        </w:behaviors>
        <w:guid w:val="{446C0499-2C7C-49EC-8DE4-B35F74A9D271}"/>
      </w:docPartPr>
      <w:docPartBody>
        <w:p w:rsidR="00183988" w:rsidRDefault="00944A68" w:rsidP="00944A68">
          <w:pPr>
            <w:pStyle w:val="E9C6E2AC728C42CAB06ACAC301F75B61"/>
          </w:pPr>
          <w:r w:rsidRPr="00320C3F">
            <w:rPr>
              <w:rStyle w:val="PlaceholderText"/>
              <w:b/>
              <w:color w:val="auto"/>
              <w:sz w:val="20"/>
              <w:szCs w:val="20"/>
            </w:rPr>
            <w:t>[Publish Date]</w:t>
          </w:r>
        </w:p>
      </w:docPartBody>
    </w:docPart>
    <w:docPart>
      <w:docPartPr>
        <w:name w:val="39E46DCA9BE04CE488B57B834FC5282D"/>
        <w:category>
          <w:name w:val="General"/>
          <w:gallery w:val="placeholder"/>
        </w:category>
        <w:types>
          <w:type w:val="bbPlcHdr"/>
        </w:types>
        <w:behaviors>
          <w:behavior w:val="content"/>
        </w:behaviors>
        <w:guid w:val="{4096B673-5D96-4BB4-A3AC-507B01A5ACB0}"/>
      </w:docPartPr>
      <w:docPartBody>
        <w:p w:rsidR="00183988" w:rsidRDefault="00944A68" w:rsidP="00944A68">
          <w:pPr>
            <w:pStyle w:val="39E46DCA9BE04CE488B57B834FC5282D"/>
          </w:pPr>
          <w:r w:rsidRPr="00320C3F">
            <w:rPr>
              <w:rStyle w:val="PlaceholderText"/>
              <w:b/>
              <w:color w:val="auto"/>
              <w:sz w:val="20"/>
              <w:szCs w:val="2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40BE8"/>
    <w:rsid w:val="00440D14"/>
    <w:rsid w:val="004476F3"/>
    <w:rsid w:val="004C2483"/>
    <w:rsid w:val="005C3D7D"/>
    <w:rsid w:val="005D39D5"/>
    <w:rsid w:val="006532DA"/>
    <w:rsid w:val="00663F2F"/>
    <w:rsid w:val="006B6C2D"/>
    <w:rsid w:val="006F79A9"/>
    <w:rsid w:val="0075616B"/>
    <w:rsid w:val="00782A94"/>
    <w:rsid w:val="00791915"/>
    <w:rsid w:val="009364A2"/>
    <w:rsid w:val="00944A68"/>
    <w:rsid w:val="009611E3"/>
    <w:rsid w:val="009671C1"/>
    <w:rsid w:val="00977E58"/>
    <w:rsid w:val="009C65F2"/>
    <w:rsid w:val="00A415E4"/>
    <w:rsid w:val="00AB5D2F"/>
    <w:rsid w:val="00AD4A7C"/>
    <w:rsid w:val="00B17620"/>
    <w:rsid w:val="00B30D0D"/>
    <w:rsid w:val="00B36329"/>
    <w:rsid w:val="00B87CC9"/>
    <w:rsid w:val="00BF65B8"/>
    <w:rsid w:val="00C27D56"/>
    <w:rsid w:val="00C604B8"/>
    <w:rsid w:val="00C85A30"/>
    <w:rsid w:val="00C91544"/>
    <w:rsid w:val="00D31DBD"/>
    <w:rsid w:val="00D61638"/>
    <w:rsid w:val="00D76EA8"/>
    <w:rsid w:val="00D96770"/>
    <w:rsid w:val="00DE1173"/>
    <w:rsid w:val="00DF7C2F"/>
    <w:rsid w:val="00E15911"/>
    <w:rsid w:val="00E6176F"/>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 w:type="paragraph" w:customStyle="1" w:styleId="7F506589648F47C0A657601CA11684B7">
    <w:name w:val="7F506589648F47C0A657601CA11684B7"/>
    <w:rsid w:val="00944A68"/>
  </w:style>
  <w:style w:type="paragraph" w:customStyle="1" w:styleId="DA2FC134FFB14A55B23C836B4E3D0239">
    <w:name w:val="DA2FC134FFB14A55B23C836B4E3D0239"/>
    <w:rsid w:val="00944A68"/>
  </w:style>
  <w:style w:type="paragraph" w:customStyle="1" w:styleId="A4171DB5AF274E0C9B8CE6E6A688ED9A">
    <w:name w:val="A4171DB5AF274E0C9B8CE6E6A688ED9A"/>
    <w:rsid w:val="00944A68"/>
  </w:style>
  <w:style w:type="paragraph" w:customStyle="1" w:styleId="E9C6E2AC728C42CAB06ACAC301F75B61">
    <w:name w:val="E9C6E2AC728C42CAB06ACAC301F75B61"/>
    <w:rsid w:val="00944A68"/>
  </w:style>
  <w:style w:type="paragraph" w:customStyle="1" w:styleId="39E46DCA9BE04CE488B57B834FC5282D">
    <w:name w:val="39E46DCA9BE04CE488B57B834FC5282D"/>
    <w:rsid w:val="00944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9624CB2-7A67-4BBF-9A81-C0EEEB55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Template>
  <TotalTime>2</TotalTime>
  <Pages>57</Pages>
  <Words>13303</Words>
  <Characters>75831</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88957</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5</cp:revision>
  <cp:lastPrinted>2018-04-10T08:42:00Z</cp:lastPrinted>
  <dcterms:created xsi:type="dcterms:W3CDTF">2020-05-14T09:39:00Z</dcterms:created>
  <dcterms:modified xsi:type="dcterms:W3CDTF">2020-05-14T09:41:00Z</dcterms:modified>
  <cp:category>1.9</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